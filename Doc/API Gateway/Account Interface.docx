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4B" w:rsidRDefault="003D0355" w:rsidP="00D21E01">
      <w:pPr>
        <w:pStyle w:val="1"/>
        <w:pageBreakBefore/>
        <w:spacing w:line="360" w:lineRule="auto"/>
      </w:pPr>
      <w:r>
        <w:rPr>
          <w:rFonts w:hint="eastAsia"/>
        </w:rPr>
        <w:t>Account</w:t>
      </w:r>
    </w:p>
    <w:p w:rsidR="006B464D" w:rsidRDefault="00F43CDC" w:rsidP="00D21E01">
      <w:pPr>
        <w:pStyle w:val="2"/>
        <w:spacing w:line="360" w:lineRule="auto"/>
      </w:pPr>
      <w:r>
        <w:rPr>
          <w:rFonts w:hint="eastAsia"/>
        </w:rPr>
        <w:t xml:space="preserve">POST </w:t>
      </w:r>
      <w:r>
        <w:t>account/credentials</w:t>
      </w:r>
      <w:r w:rsidR="00414B09">
        <w:t>/verify</w:t>
      </w:r>
    </w:p>
    <w:p w:rsidR="00966625" w:rsidRPr="00061983" w:rsidRDefault="00DC758F" w:rsidP="00D21E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Return a</w:t>
      </w:r>
      <w:r w:rsidR="00412318" w:rsidRPr="00061983">
        <w:rPr>
          <w:rFonts w:hint="eastAsia"/>
          <w:sz w:val="24"/>
          <w:szCs w:val="24"/>
        </w:rPr>
        <w:t xml:space="preserve"> HTTP 200 OK response code and a</w:t>
      </w:r>
      <w:r w:rsidR="000E5577">
        <w:rPr>
          <w:sz w:val="24"/>
          <w:szCs w:val="24"/>
        </w:rPr>
        <w:t>n</w:t>
      </w:r>
      <w:r w:rsidR="00412318" w:rsidRPr="00061983">
        <w:rPr>
          <w:rFonts w:hint="eastAsia"/>
          <w:sz w:val="24"/>
          <w:szCs w:val="24"/>
        </w:rPr>
        <w:t xml:space="preserve"> </w:t>
      </w:r>
      <w:r w:rsidR="00781AB5" w:rsidRPr="00061983">
        <w:rPr>
          <w:sz w:val="24"/>
          <w:szCs w:val="24"/>
        </w:rPr>
        <w:t xml:space="preserve">access token which </w:t>
      </w:r>
      <w:r w:rsidR="00412318" w:rsidRPr="00061983">
        <w:rPr>
          <w:rFonts w:hint="eastAsia"/>
          <w:sz w:val="24"/>
          <w:szCs w:val="24"/>
        </w:rPr>
        <w:t>representation of the requesting user i</w:t>
      </w:r>
      <w:r>
        <w:rPr>
          <w:rFonts w:hint="eastAsia"/>
          <w:sz w:val="24"/>
          <w:szCs w:val="24"/>
        </w:rPr>
        <w:t>f authentication was successful,</w:t>
      </w:r>
      <w:r w:rsidR="00412318" w:rsidRPr="00061983">
        <w:rPr>
          <w:rFonts w:hint="eastAsia"/>
          <w:sz w:val="24"/>
          <w:szCs w:val="24"/>
        </w:rPr>
        <w:t xml:space="preserve"> returns a </w:t>
      </w:r>
      <w:r w:rsidR="00A159FC">
        <w:rPr>
          <w:sz w:val="24"/>
          <w:szCs w:val="24"/>
        </w:rPr>
        <w:t>400</w:t>
      </w:r>
      <w:r w:rsidR="00412318" w:rsidRPr="00061983">
        <w:rPr>
          <w:rFonts w:hint="eastAsia"/>
          <w:sz w:val="24"/>
          <w:szCs w:val="24"/>
        </w:rPr>
        <w:t xml:space="preserve"> status code and an error message if not.</w:t>
      </w:r>
    </w:p>
    <w:p w:rsidR="00412318" w:rsidRPr="00061983" w:rsidRDefault="00412318" w:rsidP="00D21E01">
      <w:pPr>
        <w:spacing w:line="360" w:lineRule="auto"/>
        <w:rPr>
          <w:sz w:val="24"/>
          <w:szCs w:val="24"/>
        </w:rPr>
      </w:pPr>
      <w:r w:rsidRPr="00061983">
        <w:rPr>
          <w:sz w:val="24"/>
          <w:szCs w:val="24"/>
        </w:rPr>
        <w:t xml:space="preserve">Use this method to test user credentials </w:t>
      </w:r>
      <w:r w:rsidR="005749FC" w:rsidRPr="00061983">
        <w:rPr>
          <w:sz w:val="24"/>
          <w:szCs w:val="24"/>
        </w:rPr>
        <w:t>whether</w:t>
      </w:r>
      <w:r w:rsidRPr="00061983">
        <w:rPr>
          <w:sz w:val="24"/>
          <w:szCs w:val="24"/>
        </w:rPr>
        <w:t xml:space="preserve"> valid</w:t>
      </w:r>
      <w:r w:rsidR="007E3417" w:rsidRPr="00061983">
        <w:rPr>
          <w:sz w:val="24"/>
          <w:szCs w:val="24"/>
        </w:rPr>
        <w:t xml:space="preserve"> and </w:t>
      </w:r>
      <w:r w:rsidR="00192730" w:rsidRPr="00061983">
        <w:rPr>
          <w:sz w:val="24"/>
          <w:szCs w:val="24"/>
        </w:rPr>
        <w:t>to apply</w:t>
      </w:r>
      <w:r w:rsidR="007E3417" w:rsidRPr="00061983">
        <w:rPr>
          <w:sz w:val="24"/>
          <w:szCs w:val="24"/>
        </w:rPr>
        <w:t xml:space="preserve"> access token.</w:t>
      </w:r>
    </w:p>
    <w:p w:rsidR="00781AB5" w:rsidRDefault="00FE17D2" w:rsidP="00D21E01">
      <w:pPr>
        <w:pStyle w:val="3"/>
        <w:spacing w:line="360" w:lineRule="auto"/>
      </w:pPr>
      <w:r>
        <w:rPr>
          <w:rFonts w:hint="eastAsia"/>
        </w:rPr>
        <w:t>Resource URL</w:t>
      </w:r>
    </w:p>
    <w:p w:rsidR="0025449F" w:rsidRPr="00555E59" w:rsidRDefault="0025449F" w:rsidP="00D21E01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</w:t>
      </w:r>
      <w:r w:rsidR="0084558E" w:rsidRPr="00555E59">
        <w:rPr>
          <w:sz w:val="24"/>
          <w:szCs w:val="24"/>
        </w:rPr>
        <w:t xml:space="preserve"> domain or IP address</w:t>
      </w:r>
      <w:r w:rsidRPr="00555E59">
        <w:rPr>
          <w:rFonts w:hint="eastAsia"/>
          <w:sz w:val="24"/>
          <w:szCs w:val="24"/>
        </w:rPr>
        <w:t>&gt;</w:t>
      </w:r>
      <w:r w:rsidR="0084558E" w:rsidRPr="00555E59">
        <w:rPr>
          <w:sz w:val="24"/>
          <w:szCs w:val="24"/>
        </w:rPr>
        <w:t>:</w:t>
      </w:r>
      <w:r w:rsidR="000766E3">
        <w:rPr>
          <w:sz w:val="24"/>
          <w:szCs w:val="24"/>
        </w:rPr>
        <w:t>&lt;port&gt;</w:t>
      </w:r>
      <w:r w:rsidR="005D6833">
        <w:rPr>
          <w:sz w:val="24"/>
          <w:szCs w:val="24"/>
        </w:rPr>
        <w:t>/</w:t>
      </w:r>
      <w:r w:rsidR="00FB41A9" w:rsidRPr="00555E59">
        <w:rPr>
          <w:sz w:val="24"/>
          <w:szCs w:val="24"/>
        </w:rPr>
        <w:t>account/credentials</w:t>
      </w:r>
      <w:r w:rsidR="00F37295">
        <w:rPr>
          <w:sz w:val="24"/>
          <w:szCs w:val="24"/>
        </w:rPr>
        <w:t>/</w:t>
      </w:r>
      <w:r w:rsidR="00F37295" w:rsidRPr="00555E59">
        <w:rPr>
          <w:sz w:val="24"/>
          <w:szCs w:val="24"/>
        </w:rPr>
        <w:t>verify</w:t>
      </w:r>
    </w:p>
    <w:p w:rsidR="00886434" w:rsidRDefault="00886434" w:rsidP="00D21E01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17357" w:rsidTr="00570549">
        <w:tc>
          <w:tcPr>
            <w:tcW w:w="4148" w:type="dxa"/>
          </w:tcPr>
          <w:p w:rsidR="00817357" w:rsidRPr="00061983" w:rsidRDefault="00817357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formats?</w:t>
            </w:r>
          </w:p>
        </w:tc>
        <w:tc>
          <w:tcPr>
            <w:tcW w:w="4148" w:type="dxa"/>
          </w:tcPr>
          <w:p w:rsidR="00817357" w:rsidRPr="00061983" w:rsidRDefault="00CC7874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91D53" w:rsidTr="00570549">
        <w:tc>
          <w:tcPr>
            <w:tcW w:w="4148" w:type="dxa"/>
          </w:tcPr>
          <w:p w:rsidR="00991D53" w:rsidRPr="00061983" w:rsidRDefault="00991D53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817357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991D53" w:rsidRPr="00061983" w:rsidRDefault="00514CAE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91D53" w:rsidTr="00570549">
        <w:tc>
          <w:tcPr>
            <w:tcW w:w="4148" w:type="dxa"/>
          </w:tcPr>
          <w:p w:rsidR="00991D53" w:rsidRPr="00061983" w:rsidRDefault="00422119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91D53" w:rsidRPr="00061983" w:rsidRDefault="007B70A5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91D53" w:rsidTr="00570549">
        <w:tc>
          <w:tcPr>
            <w:tcW w:w="4148" w:type="dxa"/>
          </w:tcPr>
          <w:p w:rsidR="00991D53" w:rsidRPr="00061983" w:rsidRDefault="006F04C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91D53" w:rsidRPr="00061983" w:rsidRDefault="006F04C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C71158" w:rsidRDefault="00475BBD" w:rsidP="00D21E01">
      <w:pPr>
        <w:pStyle w:val="3"/>
        <w:spacing w:line="360" w:lineRule="auto"/>
      </w:pPr>
      <w:r>
        <w:t xml:space="preserve">Request </w:t>
      </w:r>
      <w:r w:rsidR="00BF5E84"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712CC" w:rsidTr="00C30A80">
        <w:tc>
          <w:tcPr>
            <w:tcW w:w="4148" w:type="dxa"/>
          </w:tcPr>
          <w:p w:rsidR="008712CC" w:rsidRPr="007A05BA" w:rsidRDefault="008712CC" w:rsidP="00D21E0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8712CC" w:rsidRPr="00061983" w:rsidRDefault="008712CC" w:rsidP="00D21E0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51BCE" w:rsidRDefault="00F51BCE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A0F37" w:rsidRPr="00061983" w:rsidRDefault="00AC5290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  <w:r w:rsidR="004A0F37">
              <w:rPr>
                <w:color w:val="808080" w:themeColor="background1" w:themeShade="80"/>
                <w:sz w:val="24"/>
                <w:szCs w:val="24"/>
              </w:rPr>
              <w:t>ser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</w:t>
            </w:r>
            <w:r w:rsidR="004A0F37">
              <w:rPr>
                <w:color w:val="808080" w:themeColor="background1" w:themeShade="80"/>
                <w:sz w:val="24"/>
                <w:szCs w:val="24"/>
              </w:rPr>
              <w:t>ame</w:t>
            </w:r>
          </w:p>
        </w:tc>
      </w:tr>
      <w:tr w:rsidR="008712CC" w:rsidTr="00C30A80">
        <w:tc>
          <w:tcPr>
            <w:tcW w:w="4148" w:type="dxa"/>
          </w:tcPr>
          <w:p w:rsidR="008712CC" w:rsidRPr="00943463" w:rsidRDefault="004C2899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  <w:p w:rsidR="008712CC" w:rsidRPr="00061983" w:rsidRDefault="008712CC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72E36" w:rsidRDefault="00072E36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712CC" w:rsidRPr="00061983" w:rsidRDefault="009D7153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User password</w:t>
            </w:r>
          </w:p>
        </w:tc>
      </w:tr>
      <w:tr w:rsidR="00EE6507" w:rsidTr="00C30A80">
        <w:tc>
          <w:tcPr>
            <w:tcW w:w="4148" w:type="dxa"/>
          </w:tcPr>
          <w:p w:rsidR="00EE6507" w:rsidRDefault="00C674FB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A96A6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identifying</w:t>
            </w:r>
            <w:r w:rsidR="00EE6507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EE6507">
              <w:rPr>
                <w:color w:val="000000" w:themeColor="text1"/>
                <w:sz w:val="24"/>
                <w:szCs w:val="24"/>
              </w:rPr>
              <w:t>code</w:t>
            </w:r>
          </w:p>
          <w:p w:rsidR="00C674FB" w:rsidRDefault="000513E7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0513E7">
              <w:rPr>
                <w:rFonts w:hint="eastAsia"/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BC3451" w:rsidRDefault="00BC3451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E6507" w:rsidRDefault="00AC44A9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Identifying code</w:t>
            </w:r>
          </w:p>
        </w:tc>
      </w:tr>
    </w:tbl>
    <w:p w:rsidR="001476CF" w:rsidRDefault="00DF371A" w:rsidP="00D21E01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DF371A" w:rsidRDefault="003A147C" w:rsidP="00D21E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:rsidR="00256BA2" w:rsidRDefault="003A147C" w:rsidP="00D21E01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r w:rsidR="000766E3">
        <w:rPr>
          <w:sz w:val="24"/>
          <w:szCs w:val="24"/>
        </w:rPr>
        <w:t>&lt;port&gt;</w:t>
      </w:r>
      <w:r w:rsidR="005D6833">
        <w:rPr>
          <w:sz w:val="24"/>
          <w:szCs w:val="24"/>
        </w:rPr>
        <w:t>/</w:t>
      </w:r>
      <w:r w:rsidRPr="00F72CA1">
        <w:rPr>
          <w:sz w:val="24"/>
          <w:szCs w:val="24"/>
        </w:rPr>
        <w:t>account/credentials</w:t>
      </w:r>
      <w:r w:rsidR="00E34669">
        <w:rPr>
          <w:sz w:val="24"/>
          <w:szCs w:val="24"/>
        </w:rPr>
        <w:t>/verify</w:t>
      </w:r>
    </w:p>
    <w:p w:rsidR="00475BBD" w:rsidRDefault="00A0624D" w:rsidP="00D21E01">
      <w:pPr>
        <w:pStyle w:val="3"/>
        <w:spacing w:line="360" w:lineRule="auto"/>
      </w:pPr>
      <w:r>
        <w:t>Response</w:t>
      </w:r>
      <w:r w:rsidR="00475BBD">
        <w:t xml:space="preserve"> </w:t>
      </w:r>
      <w:r w:rsidR="00475BBD"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75BBD" w:rsidTr="00F26C23">
        <w:tc>
          <w:tcPr>
            <w:tcW w:w="4148" w:type="dxa"/>
          </w:tcPr>
          <w:p w:rsidR="00475BBD" w:rsidRPr="007A05BA" w:rsidRDefault="00881E5E" w:rsidP="00D21E0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="007D494C">
              <w:rPr>
                <w:color w:val="000000" w:themeColor="text1"/>
                <w:sz w:val="24"/>
                <w:szCs w:val="24"/>
              </w:rPr>
              <w:t>ccess_token</w:t>
            </w:r>
          </w:p>
          <w:p w:rsidR="00475BBD" w:rsidRPr="00061983" w:rsidRDefault="00475BBD" w:rsidP="00D21E0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75BBD" w:rsidRDefault="004B07DE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75BBD" w:rsidRPr="00061983" w:rsidRDefault="00170694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cc</w:t>
            </w:r>
            <w:r>
              <w:rPr>
                <w:color w:val="808080" w:themeColor="background1" w:themeShade="80"/>
                <w:sz w:val="24"/>
                <w:szCs w:val="24"/>
              </w:rPr>
              <w:t>ess token</w:t>
            </w:r>
          </w:p>
        </w:tc>
      </w:tr>
      <w:tr w:rsidR="00475BBD" w:rsidTr="00F26C23">
        <w:tc>
          <w:tcPr>
            <w:tcW w:w="4148" w:type="dxa"/>
          </w:tcPr>
          <w:p w:rsidR="00475BBD" w:rsidRPr="00943463" w:rsidRDefault="00DE571B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expires</w:t>
            </w:r>
          </w:p>
          <w:p w:rsidR="00475BBD" w:rsidRPr="00061983" w:rsidRDefault="00475BBD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75BBD" w:rsidRDefault="00EC74E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429F8" w:rsidRPr="00061983" w:rsidRDefault="007429F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expires interval</w:t>
            </w:r>
          </w:p>
        </w:tc>
      </w:tr>
      <w:tr w:rsidR="00475BBD" w:rsidTr="00F26C23">
        <w:tc>
          <w:tcPr>
            <w:tcW w:w="4148" w:type="dxa"/>
          </w:tcPr>
          <w:p w:rsidR="00475BBD" w:rsidRDefault="001A3B8D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permissions</w:t>
            </w:r>
          </w:p>
          <w:p w:rsidR="00475BBD" w:rsidRDefault="009A6DA2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75BBD" w:rsidRDefault="00DF52F6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color w:val="808080" w:themeColor="background1" w:themeShade="80"/>
                <w:sz w:val="24"/>
                <w:szCs w:val="24"/>
              </w:rPr>
              <w:t>rray.</w:t>
            </w:r>
          </w:p>
          <w:p w:rsidR="00DF52F6" w:rsidRDefault="00DC2CE6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All the resource of user can access</w:t>
            </w:r>
          </w:p>
        </w:tc>
      </w:tr>
      <w:tr w:rsidR="002B22D3" w:rsidTr="00F26C23">
        <w:tc>
          <w:tcPr>
            <w:tcW w:w="4148" w:type="dxa"/>
          </w:tcPr>
          <w:p w:rsidR="002B22D3" w:rsidRDefault="002B22D3" w:rsidP="002B22D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role</w:t>
            </w:r>
          </w:p>
          <w:p w:rsidR="002B22D3" w:rsidRDefault="002B22D3" w:rsidP="002B22D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2B22D3" w:rsidRDefault="002B22D3" w:rsidP="002B22D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B22D3" w:rsidRDefault="002B22D3" w:rsidP="002B22D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2B22D3" w:rsidRDefault="002B22D3" w:rsidP="002B22D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“admin</w:t>
            </w:r>
            <w:r w:rsidR="00DB6A3B">
              <w:rPr>
                <w:color w:val="808080" w:themeColor="background1" w:themeShade="80"/>
                <w:sz w:val="24"/>
                <w:szCs w:val="24"/>
              </w:rPr>
              <w:t>istrator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340B7D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</w:p>
          <w:p w:rsidR="002B22D3" w:rsidRDefault="002B22D3" w:rsidP="002B22D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“tenant”</w:t>
            </w:r>
            <w:r w:rsidR="00340B7D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</w:p>
          <w:p w:rsidR="002B22D3" w:rsidRDefault="002B22D3" w:rsidP="00334AB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“extension”</w:t>
            </w:r>
          </w:p>
        </w:tc>
      </w:tr>
      <w:tr w:rsidR="00624820" w:rsidTr="00F26C23">
        <w:tc>
          <w:tcPr>
            <w:tcW w:w="4148" w:type="dxa"/>
          </w:tcPr>
          <w:p w:rsidR="00624820" w:rsidRDefault="001B65D8" w:rsidP="002B22D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api</w:t>
            </w:r>
            <w:r w:rsidR="00624820">
              <w:rPr>
                <w:rFonts w:hint="eastAsia"/>
                <w:color w:val="000000" w:themeColor="text1"/>
                <w:sz w:val="24"/>
                <w:szCs w:val="24"/>
              </w:rPr>
              <w:t>_version</w:t>
            </w:r>
          </w:p>
          <w:p w:rsidR="00624820" w:rsidRDefault="00624820" w:rsidP="002B22D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24820" w:rsidRDefault="002E5D36" w:rsidP="002B22D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E5D36" w:rsidRDefault="002E5D36" w:rsidP="002B22D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API version</w:t>
            </w:r>
          </w:p>
        </w:tc>
      </w:tr>
    </w:tbl>
    <w:p w:rsidR="00FD4341" w:rsidRDefault="0075461B" w:rsidP="00D21E01">
      <w:pPr>
        <w:pStyle w:val="3"/>
        <w:spacing w:line="360" w:lineRule="auto"/>
      </w:pPr>
      <w:r>
        <w:rPr>
          <w:rFonts w:hint="eastAsia"/>
        </w:rPr>
        <w:t>Example Result</w:t>
      </w:r>
    </w:p>
    <w:p w:rsidR="00451336" w:rsidRDefault="00451336" w:rsidP="00D21E01">
      <w:pPr>
        <w:spacing w:line="360" w:lineRule="auto"/>
        <w:rPr>
          <w:ins w:id="0" w:author="Marc Janko" w:date="2015-11-30T12:26:00Z"/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A04FD5" w:rsidRDefault="008E043B" w:rsidP="00D21E01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301845" w:rsidRPr="00B4032D">
        <w:rPr>
          <w:rStyle w:val="a5"/>
          <w:b w:val="0"/>
          <w:i w:val="0"/>
          <w:sz w:val="24"/>
          <w:szCs w:val="24"/>
        </w:rPr>
        <w:t>access_token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":</w:t>
      </w:r>
      <w:r w:rsidR="00EE05D2"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1F3709" w:rsidRPr="001F3709">
        <w:rPr>
          <w:rStyle w:val="a5"/>
          <w:b w:val="0"/>
          <w:bCs w:val="0"/>
          <w:i w:val="0"/>
          <w:iCs w:val="0"/>
          <w:sz w:val="24"/>
          <w:szCs w:val="24"/>
        </w:rPr>
        <w:t>12</w:t>
      </w:r>
      <w:r w:rsidR="005E00EB">
        <w:rPr>
          <w:rStyle w:val="a5"/>
          <w:b w:val="0"/>
          <w:bCs w:val="0"/>
          <w:i w:val="0"/>
          <w:iCs w:val="0"/>
          <w:sz w:val="24"/>
          <w:szCs w:val="24"/>
        </w:rPr>
        <w:t>%</w:t>
      </w:r>
      <w:r w:rsidR="001F3709" w:rsidRPr="001F3709">
        <w:rPr>
          <w:rStyle w:val="a5"/>
          <w:b w:val="0"/>
          <w:bCs w:val="0"/>
          <w:i w:val="0"/>
          <w:iCs w:val="0"/>
          <w:sz w:val="24"/>
          <w:szCs w:val="24"/>
        </w:rPr>
        <w:t>w1-=,.</w:t>
      </w:r>
      <w:r w:rsidR="00732150">
        <w:rPr>
          <w:rStyle w:val="a5"/>
          <w:b w:val="0"/>
          <w:bCs w:val="0"/>
          <w:i w:val="0"/>
          <w:iCs w:val="0"/>
          <w:sz w:val="24"/>
          <w:szCs w:val="24"/>
        </w:rPr>
        <w:t>a</w:t>
      </w:r>
      <w:r w:rsidR="001F3709" w:rsidRPr="001F3709">
        <w:rPr>
          <w:rStyle w:val="a5"/>
          <w:b w:val="0"/>
          <w:bCs w:val="0"/>
          <w:i w:val="0"/>
          <w:iCs w:val="0"/>
          <w:sz w:val="24"/>
          <w:szCs w:val="24"/>
        </w:rPr>
        <w:t>+1</w:t>
      </w:r>
      <w:r w:rsidR="00EE05D2"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1F3709" w:rsidRPr="001F3709">
        <w:rPr>
          <w:rStyle w:val="a5"/>
          <w:b w:val="0"/>
          <w:bCs w:val="0"/>
          <w:i w:val="0"/>
          <w:iCs w:val="0"/>
          <w:sz w:val="24"/>
          <w:szCs w:val="24"/>
        </w:rPr>
        <w:t>,</w:t>
      </w:r>
    </w:p>
    <w:p w:rsidR="00087F21" w:rsidRDefault="00FC222A" w:rsidP="00D21E01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expires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EC4557">
        <w:rPr>
          <w:rStyle w:val="a5"/>
          <w:b w:val="0"/>
          <w:i w:val="0"/>
          <w:sz w:val="24"/>
          <w:szCs w:val="24"/>
        </w:rPr>
        <w:t>:</w:t>
      </w:r>
      <w:r w:rsidR="00624DFA">
        <w:rPr>
          <w:rStyle w:val="a5"/>
          <w:b w:val="0"/>
          <w:i w:val="0"/>
          <w:sz w:val="24"/>
          <w:szCs w:val="24"/>
        </w:rPr>
        <w:t>6</w:t>
      </w:r>
      <w:r w:rsidR="00EC4557">
        <w:rPr>
          <w:rStyle w:val="a5"/>
          <w:b w:val="0"/>
          <w:i w:val="0"/>
          <w:sz w:val="24"/>
          <w:szCs w:val="24"/>
        </w:rPr>
        <w:t>0</w:t>
      </w:r>
      <w:r w:rsidR="001A7024">
        <w:rPr>
          <w:rStyle w:val="a5"/>
          <w:b w:val="0"/>
          <w:i w:val="0"/>
          <w:sz w:val="24"/>
          <w:szCs w:val="24"/>
        </w:rPr>
        <w:t>0</w:t>
      </w:r>
      <w:r w:rsidR="00087F21">
        <w:rPr>
          <w:rStyle w:val="a5"/>
          <w:rFonts w:hint="eastAsia"/>
          <w:b w:val="0"/>
          <w:i w:val="0"/>
          <w:sz w:val="24"/>
          <w:szCs w:val="24"/>
        </w:rPr>
        <w:t>,</w:t>
      </w:r>
    </w:p>
    <w:p w:rsidR="00CC505C" w:rsidRDefault="00CC505C" w:rsidP="00CC505C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CD3184">
        <w:rPr>
          <w:rStyle w:val="a5"/>
          <w:b w:val="0"/>
          <w:i w:val="0"/>
          <w:sz w:val="24"/>
          <w:szCs w:val="24"/>
        </w:rPr>
        <w:t>role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: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CD3184">
        <w:rPr>
          <w:rStyle w:val="a5"/>
          <w:b w:val="0"/>
          <w:i w:val="0"/>
          <w:sz w:val="24"/>
          <w:szCs w:val="24"/>
        </w:rPr>
        <w:t>tenant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rFonts w:hint="eastAsia"/>
          <w:b w:val="0"/>
          <w:i w:val="0"/>
          <w:sz w:val="24"/>
          <w:szCs w:val="24"/>
        </w:rPr>
        <w:t>,</w:t>
      </w:r>
    </w:p>
    <w:p w:rsidR="00D34AFF" w:rsidRDefault="00087F21" w:rsidP="00D21E01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permissions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635C6F">
        <w:rPr>
          <w:rStyle w:val="a5"/>
          <w:b w:val="0"/>
          <w:i w:val="0"/>
          <w:sz w:val="24"/>
          <w:szCs w:val="24"/>
        </w:rPr>
        <w:t>:[</w:t>
      </w:r>
    </w:p>
    <w:p w:rsidR="00D34AFF" w:rsidRDefault="00D34AFF" w:rsidP="00D21E01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/</w:t>
      </w:r>
      <w:r>
        <w:rPr>
          <w:rStyle w:val="a5"/>
          <w:rFonts w:hint="eastAsia"/>
          <w:b w:val="0"/>
          <w:i w:val="0"/>
          <w:sz w:val="24"/>
          <w:szCs w:val="24"/>
        </w:rPr>
        <w:t>account/</w:t>
      </w:r>
      <w:r w:rsidR="003F2883">
        <w:rPr>
          <w:rStyle w:val="a5"/>
          <w:b w:val="0"/>
          <w:i w:val="0"/>
          <w:sz w:val="24"/>
          <w:szCs w:val="24"/>
        </w:rPr>
        <w:t>show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030AEB">
        <w:rPr>
          <w:rStyle w:val="a5"/>
          <w:b w:val="0"/>
          <w:i w:val="0"/>
          <w:sz w:val="24"/>
          <w:szCs w:val="24"/>
        </w:rPr>
        <w:t>,</w:t>
      </w:r>
    </w:p>
    <w:p w:rsidR="003F2883" w:rsidRDefault="00635C6F" w:rsidP="003F2883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E353F0">
        <w:rPr>
          <w:rStyle w:val="a5"/>
          <w:b w:val="0"/>
          <w:i w:val="0"/>
          <w:sz w:val="24"/>
          <w:szCs w:val="24"/>
        </w:rPr>
        <w:t>/</w:t>
      </w:r>
      <w:r w:rsidR="00211B75">
        <w:rPr>
          <w:rStyle w:val="a5"/>
          <w:rFonts w:hint="eastAsia"/>
          <w:b w:val="0"/>
          <w:i w:val="0"/>
          <w:sz w:val="24"/>
          <w:szCs w:val="24"/>
        </w:rPr>
        <w:t>account/</w:t>
      </w:r>
      <w:r w:rsidR="00E104DB">
        <w:rPr>
          <w:rStyle w:val="a5"/>
          <w:b w:val="0"/>
          <w:i w:val="0"/>
          <w:sz w:val="24"/>
          <w:szCs w:val="24"/>
        </w:rPr>
        <w:t>update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</w:p>
    <w:p w:rsidR="00087F21" w:rsidRDefault="00635C6F" w:rsidP="00D21E01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>
        <w:rPr>
          <w:rStyle w:val="a5"/>
          <w:b w:val="0"/>
          <w:i w:val="0"/>
          <w:sz w:val="24"/>
          <w:szCs w:val="24"/>
        </w:rPr>
        <w:t>]</w:t>
      </w:r>
      <w:r w:rsidR="00CF3B9C">
        <w:rPr>
          <w:rStyle w:val="a5"/>
          <w:b w:val="0"/>
          <w:i w:val="0"/>
          <w:sz w:val="24"/>
          <w:szCs w:val="24"/>
        </w:rPr>
        <w:t>,</w:t>
      </w:r>
    </w:p>
    <w:p w:rsidR="00CF3B9C" w:rsidRPr="00781742" w:rsidRDefault="00CF3B9C" w:rsidP="00D21E01">
      <w:pPr>
        <w:spacing w:line="360" w:lineRule="auto"/>
        <w:ind w:firstLine="420"/>
        <w:rPr>
          <w:bCs/>
          <w:iCs/>
          <w:spacing w:val="5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lastRenderedPageBreak/>
        <w:t>"</w:t>
      </w:r>
      <w:r w:rsidR="008240C0">
        <w:rPr>
          <w:rStyle w:val="a5"/>
          <w:b w:val="0"/>
          <w:i w:val="0"/>
          <w:sz w:val="24"/>
          <w:szCs w:val="24"/>
        </w:rPr>
        <w:t>api</w:t>
      </w:r>
      <w:r w:rsidR="00B9463B">
        <w:rPr>
          <w:rStyle w:val="a5"/>
          <w:b w:val="0"/>
          <w:i w:val="0"/>
          <w:sz w:val="24"/>
          <w:szCs w:val="24"/>
        </w:rPr>
        <w:t>_version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: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 w:rsidR="0033574D">
        <w:rPr>
          <w:rStyle w:val="a5"/>
          <w:b w:val="0"/>
          <w:i w:val="0"/>
          <w:sz w:val="24"/>
          <w:szCs w:val="24"/>
        </w:rPr>
        <w:t>1.0.0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</w:p>
    <w:p w:rsidR="0075461B" w:rsidRDefault="00451336" w:rsidP="00D21E01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43064C" w:rsidRDefault="0043064C" w:rsidP="00D21E01">
      <w:pPr>
        <w:spacing w:line="360" w:lineRule="auto"/>
        <w:rPr>
          <w:sz w:val="24"/>
          <w:szCs w:val="24"/>
        </w:rPr>
      </w:pPr>
    </w:p>
    <w:p w:rsidR="0043064C" w:rsidRDefault="0043064C" w:rsidP="00D21E01">
      <w:pPr>
        <w:spacing w:line="360" w:lineRule="auto"/>
        <w:rPr>
          <w:ins w:id="1" w:author="Marc Janko" w:date="2015-11-30T12:25:00Z"/>
          <w:sz w:val="24"/>
          <w:szCs w:val="24"/>
        </w:rPr>
      </w:pPr>
    </w:p>
    <w:p w:rsidR="00D4764F" w:rsidRDefault="00D4764F" w:rsidP="00D21E01">
      <w:pPr>
        <w:pStyle w:val="2"/>
        <w:spacing w:line="360" w:lineRule="auto"/>
      </w:pPr>
      <w:r>
        <w:rPr>
          <w:rFonts w:hint="eastAsia"/>
        </w:rPr>
        <w:t xml:space="preserve">POST </w:t>
      </w:r>
      <w:r>
        <w:t>account/</w:t>
      </w:r>
      <w:r w:rsidR="00B43214">
        <w:t>sign_out</w:t>
      </w:r>
    </w:p>
    <w:p w:rsidR="00E105BF" w:rsidRPr="00061983" w:rsidRDefault="00E105BF" w:rsidP="00D21E01">
      <w:pPr>
        <w:spacing w:line="360" w:lineRule="auto"/>
        <w:rPr>
          <w:sz w:val="24"/>
          <w:szCs w:val="24"/>
        </w:rPr>
      </w:pPr>
      <w:r w:rsidRPr="00061983">
        <w:rPr>
          <w:sz w:val="24"/>
          <w:szCs w:val="24"/>
        </w:rPr>
        <w:t xml:space="preserve">Use this method to </w:t>
      </w:r>
      <w:r w:rsidR="0013767F">
        <w:rPr>
          <w:sz w:val="24"/>
          <w:szCs w:val="24"/>
        </w:rPr>
        <w:t>logout off current user</w:t>
      </w:r>
      <w:r w:rsidRPr="00061983">
        <w:rPr>
          <w:sz w:val="24"/>
          <w:szCs w:val="24"/>
        </w:rPr>
        <w:t>.</w:t>
      </w:r>
    </w:p>
    <w:p w:rsidR="00D4764F" w:rsidRDefault="00D4764F" w:rsidP="00D21E01">
      <w:pPr>
        <w:pStyle w:val="3"/>
        <w:spacing w:line="360" w:lineRule="auto"/>
      </w:pPr>
      <w:r>
        <w:rPr>
          <w:rFonts w:hint="eastAsia"/>
        </w:rPr>
        <w:t>Resource URL</w:t>
      </w:r>
    </w:p>
    <w:p w:rsidR="00D4764F" w:rsidRPr="00555E59" w:rsidRDefault="00D4764F" w:rsidP="00D21E01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r w:rsidR="000766E3">
        <w:rPr>
          <w:sz w:val="24"/>
          <w:szCs w:val="24"/>
        </w:rPr>
        <w:t>&lt;port&gt;</w:t>
      </w:r>
      <w:r w:rsidR="005D6833">
        <w:rPr>
          <w:sz w:val="24"/>
          <w:szCs w:val="24"/>
        </w:rPr>
        <w:t>/</w:t>
      </w:r>
      <w:r w:rsidRPr="00555E59">
        <w:rPr>
          <w:sz w:val="24"/>
          <w:szCs w:val="24"/>
        </w:rPr>
        <w:t>account/</w:t>
      </w:r>
      <w:r w:rsidR="00083BAA">
        <w:rPr>
          <w:sz w:val="24"/>
          <w:szCs w:val="24"/>
        </w:rPr>
        <w:t>sign_out</w:t>
      </w:r>
    </w:p>
    <w:p w:rsidR="00D4764F" w:rsidRDefault="00D4764F" w:rsidP="00D21E01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A60AD" w:rsidTr="00C30A80">
        <w:tc>
          <w:tcPr>
            <w:tcW w:w="4148" w:type="dxa"/>
          </w:tcPr>
          <w:p w:rsidR="00BA60AD" w:rsidRPr="00061983" w:rsidRDefault="00BA60AD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BA60AD" w:rsidRPr="00061983" w:rsidRDefault="002276F5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D4764F" w:rsidTr="00C30A80">
        <w:tc>
          <w:tcPr>
            <w:tcW w:w="4148" w:type="dxa"/>
          </w:tcPr>
          <w:p w:rsidR="00D4764F" w:rsidRPr="00061983" w:rsidRDefault="00D4764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D4764F" w:rsidRPr="00061983" w:rsidRDefault="00D4764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D4764F" w:rsidTr="00C30A80">
        <w:tc>
          <w:tcPr>
            <w:tcW w:w="4148" w:type="dxa"/>
          </w:tcPr>
          <w:p w:rsidR="00D4764F" w:rsidRPr="00061983" w:rsidRDefault="00D4764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D4764F" w:rsidRPr="00061983" w:rsidRDefault="00D4764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D4764F" w:rsidTr="00C30A80">
        <w:tc>
          <w:tcPr>
            <w:tcW w:w="4148" w:type="dxa"/>
          </w:tcPr>
          <w:p w:rsidR="00D4764F" w:rsidRPr="00061983" w:rsidRDefault="00D4764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D4764F" w:rsidRPr="00061983" w:rsidRDefault="00D4764F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D4764F" w:rsidRDefault="008264FD" w:rsidP="00D21E01">
      <w:pPr>
        <w:pStyle w:val="3"/>
        <w:spacing w:line="360" w:lineRule="auto"/>
      </w:pPr>
      <w:r>
        <w:t xml:space="preserve">Request </w:t>
      </w:r>
      <w:r w:rsidR="00D4764F"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E7911" w:rsidTr="00C30A80">
        <w:tc>
          <w:tcPr>
            <w:tcW w:w="4148" w:type="dxa"/>
          </w:tcPr>
          <w:p w:rsidR="006E7911" w:rsidRPr="007A05BA" w:rsidRDefault="00837A09" w:rsidP="00D21E0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</w:t>
            </w:r>
            <w:r w:rsidR="00A54D36" w:rsidRPr="007A05BA">
              <w:rPr>
                <w:color w:val="000000" w:themeColor="text1"/>
                <w:sz w:val="24"/>
                <w:szCs w:val="24"/>
              </w:rPr>
              <w:t>ccess_token</w:t>
            </w:r>
          </w:p>
          <w:p w:rsidR="008D7651" w:rsidRPr="00061983" w:rsidRDefault="008D7651" w:rsidP="00D21E0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E7911" w:rsidRPr="00061983" w:rsidRDefault="002E56E1" w:rsidP="00C761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</w:t>
            </w:r>
            <w:r w:rsidR="00A52C26">
              <w:rPr>
                <w:color w:val="808080" w:themeColor="background1" w:themeShade="80"/>
                <w:sz w:val="24"/>
                <w:szCs w:val="24"/>
              </w:rPr>
              <w:t xml:space="preserve"> the current </w:t>
            </w:r>
            <w:r w:rsidR="00C761D0">
              <w:rPr>
                <w:color w:val="808080" w:themeColor="background1" w:themeShade="80"/>
                <w:sz w:val="24"/>
                <w:szCs w:val="24"/>
              </w:rPr>
              <w:t>user</w:t>
            </w:r>
          </w:p>
        </w:tc>
      </w:tr>
    </w:tbl>
    <w:p w:rsidR="00D4764F" w:rsidRDefault="00D4764F" w:rsidP="00D21E01">
      <w:pPr>
        <w:pStyle w:val="3"/>
        <w:spacing w:line="360" w:lineRule="auto"/>
      </w:pPr>
      <w:r>
        <w:rPr>
          <w:rFonts w:hint="eastAsia"/>
        </w:rPr>
        <w:t>Example Request</w:t>
      </w:r>
    </w:p>
    <w:p w:rsidR="00D4764F" w:rsidRDefault="00D4764F" w:rsidP="00D21E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:rsidR="00C817C0" w:rsidRDefault="00D4764F" w:rsidP="00D21E01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r w:rsidR="000766E3">
        <w:rPr>
          <w:sz w:val="24"/>
          <w:szCs w:val="24"/>
        </w:rPr>
        <w:t>&lt;port&gt;</w:t>
      </w:r>
      <w:r w:rsidR="005D6833">
        <w:rPr>
          <w:sz w:val="24"/>
          <w:szCs w:val="24"/>
        </w:rPr>
        <w:t>/</w:t>
      </w:r>
      <w:r w:rsidRPr="00F72CA1">
        <w:rPr>
          <w:sz w:val="24"/>
          <w:szCs w:val="24"/>
        </w:rPr>
        <w:t>account/</w:t>
      </w:r>
      <w:r w:rsidR="00830ABD">
        <w:rPr>
          <w:sz w:val="24"/>
          <w:szCs w:val="24"/>
        </w:rPr>
        <w:t>sign_out</w:t>
      </w:r>
    </w:p>
    <w:p w:rsidR="00EA0328" w:rsidRDefault="00EA0328" w:rsidP="00D21E01">
      <w:pPr>
        <w:spacing w:line="360" w:lineRule="auto"/>
        <w:rPr>
          <w:sz w:val="24"/>
          <w:szCs w:val="24"/>
        </w:rPr>
      </w:pPr>
    </w:p>
    <w:p w:rsidR="0091242E" w:rsidRPr="00B4727F" w:rsidRDefault="0091242E" w:rsidP="00D21E01">
      <w:pPr>
        <w:spacing w:line="360" w:lineRule="auto"/>
        <w:rPr>
          <w:sz w:val="24"/>
          <w:szCs w:val="24"/>
        </w:rPr>
      </w:pPr>
    </w:p>
    <w:p w:rsidR="00EF6958" w:rsidRDefault="00EF6958" w:rsidP="00D21E01">
      <w:pPr>
        <w:pStyle w:val="2"/>
        <w:spacing w:line="360" w:lineRule="auto"/>
      </w:pPr>
      <w:r>
        <w:rPr>
          <w:rFonts w:hint="eastAsia"/>
        </w:rPr>
        <w:lastRenderedPageBreak/>
        <w:t xml:space="preserve">POST </w:t>
      </w:r>
      <w:r>
        <w:t>account/token</w:t>
      </w:r>
      <w:r w:rsidR="00902C87">
        <w:t>/refresh</w:t>
      </w:r>
    </w:p>
    <w:p w:rsidR="00817911" w:rsidRDefault="00EF6958" w:rsidP="00D21E01">
      <w:pPr>
        <w:spacing w:line="360" w:lineRule="auto"/>
        <w:rPr>
          <w:sz w:val="24"/>
          <w:szCs w:val="24"/>
        </w:rPr>
      </w:pPr>
      <w:r w:rsidRPr="006A157D">
        <w:rPr>
          <w:sz w:val="24"/>
          <w:szCs w:val="24"/>
        </w:rPr>
        <w:t>Periodic keep-alive access token</w:t>
      </w:r>
      <w:r>
        <w:rPr>
          <w:sz w:val="24"/>
          <w:szCs w:val="24"/>
        </w:rPr>
        <w:t>.</w:t>
      </w:r>
      <w:r w:rsidR="00CB5062">
        <w:rPr>
          <w:sz w:val="24"/>
          <w:szCs w:val="24"/>
        </w:rPr>
        <w:t xml:space="preserve"> </w:t>
      </w:r>
    </w:p>
    <w:p w:rsidR="00EF6958" w:rsidRPr="00061983" w:rsidRDefault="00944E77" w:rsidP="00D21E01">
      <w:pPr>
        <w:spacing w:line="360" w:lineRule="auto"/>
        <w:rPr>
          <w:sz w:val="24"/>
          <w:szCs w:val="24"/>
        </w:rPr>
      </w:pPr>
      <w:r>
        <w:rPr>
          <w:rFonts w:ascii="Helvetica" w:hAnsi="Helvetica" w:cs="Helvetica"/>
          <w:color w:val="292F33"/>
          <w:szCs w:val="21"/>
          <w:shd w:val="clear" w:color="auto" w:fill="FEFEFE"/>
        </w:rPr>
        <w:t>R</w:t>
      </w:r>
      <w:r w:rsidR="00CB5062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eturns a </w:t>
      </w:r>
      <w:r w:rsidR="005E400B">
        <w:rPr>
          <w:rFonts w:ascii="Helvetica" w:hAnsi="Helvetica" w:cs="Helvetica"/>
          <w:color w:val="292F33"/>
          <w:szCs w:val="21"/>
          <w:shd w:val="clear" w:color="auto" w:fill="FEFEFE"/>
        </w:rPr>
        <w:t>400</w:t>
      </w:r>
      <w:r w:rsidR="00CB5062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 status code and an error message if </w:t>
      </w:r>
      <w:r w:rsidR="00057EBE">
        <w:rPr>
          <w:rFonts w:ascii="Helvetica" w:hAnsi="Helvetica" w:cs="Helvetica"/>
          <w:color w:val="292F33"/>
          <w:szCs w:val="21"/>
          <w:shd w:val="clear" w:color="auto" w:fill="FEFEFE"/>
        </w:rPr>
        <w:t>v</w:t>
      </w:r>
      <w:r w:rsidR="00886A28" w:rsidRPr="00886A28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alidation </w:t>
      </w:r>
      <w:r w:rsidR="00AD77EC" w:rsidRPr="00886A28">
        <w:rPr>
          <w:rFonts w:ascii="Helvetica" w:hAnsi="Helvetica" w:cs="Helvetica"/>
          <w:color w:val="292F33"/>
          <w:szCs w:val="21"/>
          <w:shd w:val="clear" w:color="auto" w:fill="FEFEFE"/>
        </w:rPr>
        <w:t>failure</w:t>
      </w:r>
      <w:r w:rsidR="00AD77EC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 (</w:t>
      </w:r>
      <w:r w:rsidR="00AE3940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access token invalid or </w:t>
      </w:r>
      <w:r w:rsidR="00535EF1">
        <w:rPr>
          <w:rFonts w:ascii="Helvetica" w:hAnsi="Helvetica" w:cs="Helvetica"/>
          <w:color w:val="292F33"/>
          <w:szCs w:val="21"/>
          <w:shd w:val="clear" w:color="auto" w:fill="FEFEFE"/>
        </w:rPr>
        <w:t>timeout</w:t>
      </w:r>
      <w:r w:rsidR="00AD77EC">
        <w:rPr>
          <w:rFonts w:ascii="Helvetica" w:hAnsi="Helvetica" w:cs="Helvetica"/>
          <w:color w:val="292F33"/>
          <w:szCs w:val="21"/>
          <w:shd w:val="clear" w:color="auto" w:fill="FEFEFE"/>
        </w:rPr>
        <w:t>)</w:t>
      </w:r>
      <w:r w:rsidR="009225C9">
        <w:rPr>
          <w:rFonts w:ascii="Helvetica" w:hAnsi="Helvetica" w:cs="Helvetica"/>
          <w:color w:val="292F33"/>
          <w:szCs w:val="21"/>
          <w:shd w:val="clear" w:color="auto" w:fill="FEFEFE"/>
        </w:rPr>
        <w:t>,</w:t>
      </w:r>
      <w:r w:rsidR="00BB41EE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 and </w:t>
      </w:r>
      <w:r w:rsidR="003D13DC">
        <w:rPr>
          <w:rFonts w:ascii="Helvetica" w:hAnsi="Helvetica" w:cs="Helvetica"/>
          <w:color w:val="292F33"/>
          <w:szCs w:val="21"/>
          <w:shd w:val="clear" w:color="auto" w:fill="FEFEFE"/>
        </w:rPr>
        <w:t>u</w:t>
      </w:r>
      <w:r w:rsidR="00910A4D" w:rsidRPr="00910A4D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ser need to log on </w:t>
      </w:r>
      <w:r w:rsidR="002217AF">
        <w:rPr>
          <w:rFonts w:ascii="Helvetica" w:hAnsi="Helvetica" w:cs="Helvetica"/>
          <w:color w:val="292F33"/>
          <w:szCs w:val="21"/>
          <w:shd w:val="clear" w:color="auto" w:fill="FEFEFE"/>
        </w:rPr>
        <w:t xml:space="preserve">PortSIP PBX </w:t>
      </w:r>
      <w:r w:rsidR="00910A4D" w:rsidRPr="00910A4D">
        <w:rPr>
          <w:rFonts w:ascii="Helvetica" w:hAnsi="Helvetica" w:cs="Helvetica"/>
          <w:color w:val="292F33"/>
          <w:szCs w:val="21"/>
          <w:shd w:val="clear" w:color="auto" w:fill="FEFEFE"/>
        </w:rPr>
        <w:t>to obtain new access tokens</w:t>
      </w:r>
      <w:r w:rsidR="00AC767D">
        <w:rPr>
          <w:rFonts w:ascii="Helvetica" w:hAnsi="Helvetica" w:cs="Helvetica"/>
          <w:color w:val="292F33"/>
          <w:szCs w:val="21"/>
          <w:shd w:val="clear" w:color="auto" w:fill="FEFEFE"/>
        </w:rPr>
        <w:t>.</w:t>
      </w:r>
    </w:p>
    <w:p w:rsidR="00EF6958" w:rsidRDefault="00EF6958" w:rsidP="00D21E01">
      <w:pPr>
        <w:pStyle w:val="3"/>
        <w:spacing w:line="360" w:lineRule="auto"/>
      </w:pPr>
      <w:r>
        <w:rPr>
          <w:rFonts w:hint="eastAsia"/>
        </w:rPr>
        <w:t>Resource URL</w:t>
      </w:r>
    </w:p>
    <w:p w:rsidR="00EF6958" w:rsidRPr="00555E59" w:rsidRDefault="00EF6958" w:rsidP="00D21E01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r w:rsidR="000766E3">
        <w:rPr>
          <w:sz w:val="24"/>
          <w:szCs w:val="24"/>
        </w:rPr>
        <w:t>&lt;port&gt;</w:t>
      </w:r>
      <w:r w:rsidR="005D6833">
        <w:rPr>
          <w:sz w:val="24"/>
          <w:szCs w:val="24"/>
        </w:rPr>
        <w:t>/</w:t>
      </w:r>
      <w:r w:rsidRPr="00555E59">
        <w:rPr>
          <w:sz w:val="24"/>
          <w:szCs w:val="24"/>
        </w:rPr>
        <w:t>account/</w:t>
      </w:r>
      <w:r>
        <w:rPr>
          <w:sz w:val="24"/>
          <w:szCs w:val="24"/>
        </w:rPr>
        <w:t>token</w:t>
      </w:r>
      <w:r w:rsidR="00FB6D4E">
        <w:rPr>
          <w:sz w:val="24"/>
          <w:szCs w:val="24"/>
        </w:rPr>
        <w:t>/refresh</w:t>
      </w:r>
    </w:p>
    <w:p w:rsidR="00EF6958" w:rsidRDefault="00EF6958" w:rsidP="00D21E01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D2B27" w:rsidTr="00CB2F70">
        <w:tc>
          <w:tcPr>
            <w:tcW w:w="4148" w:type="dxa"/>
          </w:tcPr>
          <w:p w:rsidR="00ED2B27" w:rsidRPr="00061983" w:rsidRDefault="00ED2B27" w:rsidP="00ED2B2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ED2B27" w:rsidRPr="00061983" w:rsidRDefault="00ED2B27" w:rsidP="00ED2B2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F6958" w:rsidTr="00CB2F70"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F6958" w:rsidTr="00CB2F70"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F6958" w:rsidTr="00CB2F70"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F6958" w:rsidRDefault="00F25B2B" w:rsidP="00D21E01">
      <w:pPr>
        <w:pStyle w:val="3"/>
        <w:spacing w:line="360" w:lineRule="auto"/>
      </w:pPr>
      <w:r>
        <w:t xml:space="preserve">Request </w:t>
      </w:r>
      <w:r w:rsidR="00EF6958"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F6958" w:rsidTr="00CB2F70">
        <w:tc>
          <w:tcPr>
            <w:tcW w:w="4148" w:type="dxa"/>
          </w:tcPr>
          <w:p w:rsidR="00EF6958" w:rsidRPr="00943463" w:rsidRDefault="00EF6958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F6958" w:rsidRPr="00061983" w:rsidRDefault="00EF6958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User access token for current user</w:t>
            </w:r>
          </w:p>
        </w:tc>
      </w:tr>
    </w:tbl>
    <w:p w:rsidR="00EF6958" w:rsidRDefault="00EF6958" w:rsidP="00D21E01">
      <w:pPr>
        <w:pStyle w:val="3"/>
        <w:spacing w:line="360" w:lineRule="auto"/>
      </w:pPr>
      <w:r>
        <w:rPr>
          <w:rFonts w:hint="eastAsia"/>
        </w:rPr>
        <w:t>Example Request</w:t>
      </w:r>
    </w:p>
    <w:p w:rsidR="00EF6958" w:rsidRDefault="00EF6958" w:rsidP="00D21E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:rsidR="00EF6958" w:rsidRDefault="00EF6958" w:rsidP="00D21E01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r w:rsidR="000766E3">
        <w:rPr>
          <w:sz w:val="24"/>
          <w:szCs w:val="24"/>
        </w:rPr>
        <w:t>&lt;port&gt;</w:t>
      </w:r>
      <w:r w:rsidR="005D6833">
        <w:rPr>
          <w:sz w:val="24"/>
          <w:szCs w:val="24"/>
        </w:rPr>
        <w:t>/</w:t>
      </w:r>
      <w:r w:rsidRPr="00F72CA1">
        <w:rPr>
          <w:sz w:val="24"/>
          <w:szCs w:val="24"/>
        </w:rPr>
        <w:t>account/</w:t>
      </w:r>
      <w:r>
        <w:rPr>
          <w:sz w:val="24"/>
          <w:szCs w:val="24"/>
        </w:rPr>
        <w:t>token</w:t>
      </w:r>
      <w:r w:rsidR="00E60773">
        <w:rPr>
          <w:sz w:val="24"/>
          <w:szCs w:val="24"/>
        </w:rPr>
        <w:t>/refresh</w:t>
      </w:r>
    </w:p>
    <w:p w:rsidR="00376A79" w:rsidRDefault="00376A79" w:rsidP="00D21E01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76A79" w:rsidTr="00F26C23">
        <w:tc>
          <w:tcPr>
            <w:tcW w:w="4148" w:type="dxa"/>
          </w:tcPr>
          <w:p w:rsidR="00376A79" w:rsidRPr="00943463" w:rsidRDefault="00376A79" w:rsidP="00D21E0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expires</w:t>
            </w:r>
          </w:p>
          <w:p w:rsidR="00376A79" w:rsidRPr="00061983" w:rsidRDefault="00376A79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76A79" w:rsidRDefault="00376A79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376A79" w:rsidRPr="00061983" w:rsidRDefault="00376A79" w:rsidP="00D21E0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expires interval</w:t>
            </w:r>
          </w:p>
        </w:tc>
      </w:tr>
    </w:tbl>
    <w:p w:rsidR="00EF6958" w:rsidRDefault="00EF6958" w:rsidP="00D21E01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EF6958" w:rsidRPr="00B4032D" w:rsidRDefault="00EF6958" w:rsidP="00D21E01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EF6958" w:rsidRPr="00781742" w:rsidRDefault="00EF6958" w:rsidP="00D21E01">
      <w:pPr>
        <w:spacing w:line="360" w:lineRule="auto"/>
        <w:ind w:firstLine="420"/>
        <w:rPr>
          <w:bCs/>
          <w:iCs/>
          <w:spacing w:val="5"/>
          <w:sz w:val="24"/>
          <w:szCs w:val="24"/>
        </w:rPr>
      </w:pP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expires</w:t>
      </w:r>
      <w:r w:rsidRPr="00B4032D">
        <w:rPr>
          <w:rStyle w:val="a5"/>
          <w:rFonts w:hint="eastAsia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:600</w:t>
      </w:r>
    </w:p>
    <w:p w:rsidR="005D628C" w:rsidRDefault="00715CC1" w:rsidP="00D21E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14443" w:rsidRDefault="00614443" w:rsidP="00D21E01">
      <w:pPr>
        <w:spacing w:line="360" w:lineRule="auto"/>
        <w:rPr>
          <w:sz w:val="24"/>
          <w:szCs w:val="24"/>
        </w:rPr>
      </w:pPr>
    </w:p>
    <w:p w:rsidR="00135A88" w:rsidRDefault="00135A88" w:rsidP="00D21E01">
      <w:pPr>
        <w:spacing w:line="360" w:lineRule="auto"/>
        <w:rPr>
          <w:sz w:val="24"/>
          <w:szCs w:val="24"/>
        </w:rPr>
      </w:pPr>
    </w:p>
    <w:p w:rsidR="00493A72" w:rsidRDefault="00383DBD" w:rsidP="00493A72">
      <w:pPr>
        <w:pStyle w:val="2"/>
        <w:spacing w:line="360" w:lineRule="auto"/>
      </w:pPr>
      <w:r>
        <w:t>GET</w:t>
      </w:r>
      <w:r w:rsidR="00493A72">
        <w:rPr>
          <w:rFonts w:hint="eastAsia"/>
        </w:rPr>
        <w:t xml:space="preserve"> </w:t>
      </w:r>
      <w:r w:rsidR="009509C0">
        <w:t>account</w:t>
      </w:r>
      <w:r w:rsidR="00493A72">
        <w:t>/</w:t>
      </w:r>
      <w:r w:rsidR="00D52DA0">
        <w:t>show</w:t>
      </w:r>
    </w:p>
    <w:p w:rsidR="00493A72" w:rsidRDefault="00D131AF" w:rsidP="00493A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Get the settings of </w:t>
      </w:r>
      <w:r w:rsidR="0071337E">
        <w:rPr>
          <w:sz w:val="24"/>
          <w:szCs w:val="24"/>
        </w:rPr>
        <w:t>a</w:t>
      </w:r>
      <w:r w:rsidR="006054DC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71337E">
        <w:rPr>
          <w:sz w:val="24"/>
          <w:szCs w:val="24"/>
        </w:rPr>
        <w:t>e</w:t>
      </w:r>
      <w:r>
        <w:rPr>
          <w:sz w:val="24"/>
          <w:szCs w:val="24"/>
        </w:rPr>
        <w:t>nant</w:t>
      </w:r>
      <w:r w:rsidR="00DC4C33">
        <w:rPr>
          <w:sz w:val="24"/>
          <w:szCs w:val="24"/>
        </w:rPr>
        <w:t xml:space="preserve"> or admin</w:t>
      </w:r>
      <w:r w:rsidR="002F4555">
        <w:rPr>
          <w:sz w:val="24"/>
          <w:szCs w:val="24"/>
        </w:rPr>
        <w:t xml:space="preserve"> user</w:t>
      </w:r>
      <w:r w:rsidR="00BD1055">
        <w:rPr>
          <w:sz w:val="24"/>
          <w:szCs w:val="24"/>
        </w:rPr>
        <w:t>.</w:t>
      </w:r>
    </w:p>
    <w:p w:rsidR="00493A72" w:rsidRDefault="00493A72" w:rsidP="00493A72">
      <w:pPr>
        <w:pStyle w:val="3"/>
        <w:spacing w:line="360" w:lineRule="auto"/>
      </w:pPr>
      <w:r>
        <w:rPr>
          <w:rFonts w:hint="eastAsia"/>
        </w:rPr>
        <w:t>Resource URL</w:t>
      </w:r>
    </w:p>
    <w:p w:rsidR="00493A72" w:rsidRDefault="00493A72" w:rsidP="00493A7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493A72" w:rsidRPr="00DE3BD9" w:rsidRDefault="005D6833" w:rsidP="00493A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3D73B9">
        <w:rPr>
          <w:sz w:val="24"/>
          <w:szCs w:val="24"/>
        </w:rPr>
        <w:t>account</w:t>
      </w:r>
      <w:r w:rsidR="00493A72" w:rsidRPr="00DE3BD9">
        <w:rPr>
          <w:sz w:val="24"/>
          <w:szCs w:val="24"/>
        </w:rPr>
        <w:t>/</w:t>
      </w:r>
      <w:r w:rsidR="00420B96">
        <w:rPr>
          <w:sz w:val="24"/>
          <w:szCs w:val="24"/>
        </w:rPr>
        <w:t>show</w:t>
      </w:r>
    </w:p>
    <w:p w:rsidR="00493A72" w:rsidRDefault="00493A72" w:rsidP="00493A72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3A72" w:rsidTr="00514E91">
        <w:tc>
          <w:tcPr>
            <w:tcW w:w="4148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93A72" w:rsidTr="00514E91">
        <w:tc>
          <w:tcPr>
            <w:tcW w:w="4148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93A72" w:rsidTr="00514E91">
        <w:tc>
          <w:tcPr>
            <w:tcW w:w="4148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93A72" w:rsidRDefault="00493A72" w:rsidP="00493A72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493A72" w:rsidTr="00514E91">
        <w:tc>
          <w:tcPr>
            <w:tcW w:w="3544" w:type="dxa"/>
          </w:tcPr>
          <w:p w:rsidR="00493A72" w:rsidRPr="007A05BA" w:rsidRDefault="00493A72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93A72" w:rsidRPr="00061983" w:rsidRDefault="00493A72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493A72" w:rsidRPr="00061983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93A72" w:rsidTr="00514E91">
        <w:tc>
          <w:tcPr>
            <w:tcW w:w="3544" w:type="dxa"/>
          </w:tcPr>
          <w:p w:rsidR="00493A72" w:rsidRDefault="00493A72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493A72" w:rsidRDefault="00493A72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493A72" w:rsidRDefault="00493A7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93A72" w:rsidRDefault="00493A72" w:rsidP="005366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user name of tenant</w:t>
            </w:r>
            <w:r w:rsidR="00003D89">
              <w:rPr>
                <w:color w:val="808080" w:themeColor="background1" w:themeShade="80"/>
                <w:sz w:val="24"/>
                <w:szCs w:val="24"/>
              </w:rPr>
              <w:t xml:space="preserve"> or admin</w:t>
            </w:r>
            <w:r w:rsidR="00782198">
              <w:rPr>
                <w:color w:val="808080" w:themeColor="background1" w:themeShade="80"/>
                <w:sz w:val="24"/>
                <w:szCs w:val="24"/>
              </w:rPr>
              <w:t xml:space="preserve"> user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, using it </w:t>
            </w:r>
            <w:r w:rsidR="00536698">
              <w:rPr>
                <w:color w:val="808080" w:themeColor="background1" w:themeShade="80"/>
                <w:sz w:val="24"/>
                <w:szCs w:val="24"/>
              </w:rPr>
              <w:t>to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login PortSIP PBX </w:t>
            </w:r>
          </w:p>
        </w:tc>
      </w:tr>
    </w:tbl>
    <w:p w:rsidR="00493A72" w:rsidRDefault="00493A72" w:rsidP="00493A72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493A72" w:rsidRDefault="005D5F9A" w:rsidP="00493A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493A72" w:rsidRDefault="00493A72" w:rsidP="00493A72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493A72" w:rsidRDefault="005D6833" w:rsidP="00493A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C87055">
        <w:rPr>
          <w:sz w:val="24"/>
          <w:szCs w:val="24"/>
        </w:rPr>
        <w:t>account</w:t>
      </w:r>
      <w:r w:rsidR="00493A72">
        <w:rPr>
          <w:sz w:val="24"/>
          <w:szCs w:val="24"/>
        </w:rPr>
        <w:t>/</w:t>
      </w:r>
      <w:r w:rsidR="00090BC2">
        <w:rPr>
          <w:sz w:val="24"/>
          <w:szCs w:val="24"/>
        </w:rPr>
        <w:t>show</w:t>
      </w:r>
      <w:r w:rsidR="000E766F">
        <w:rPr>
          <w:sz w:val="24"/>
          <w:szCs w:val="24"/>
        </w:rPr>
        <w:t>?access_token=&lt;token_value&gt;&amp;username=</w:t>
      </w:r>
      <w:r w:rsidR="005D5370">
        <w:rPr>
          <w:sz w:val="24"/>
          <w:szCs w:val="24"/>
        </w:rPr>
        <w:t>admin</w:t>
      </w:r>
    </w:p>
    <w:p w:rsidR="001142F6" w:rsidRDefault="003F71FB" w:rsidP="001D5723">
      <w:pPr>
        <w:pStyle w:val="3"/>
      </w:pPr>
      <w:r>
        <w:rPr>
          <w:rFonts w:hint="eastAsia"/>
        </w:rPr>
        <w:t>Response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D0783F" w:rsidTr="00833F5A">
        <w:tc>
          <w:tcPr>
            <w:tcW w:w="3544" w:type="dxa"/>
          </w:tcPr>
          <w:p w:rsidR="00D0783F" w:rsidRDefault="00D0783F" w:rsidP="00D0783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D0783F" w:rsidRDefault="00D0783F" w:rsidP="00D0783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D0783F" w:rsidRDefault="00D0783F" w:rsidP="00D0783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0783F" w:rsidRDefault="00D0783F" w:rsidP="00D0783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tenant or admin user, using it to login PortSIP PBX </w:t>
            </w:r>
          </w:p>
        </w:tc>
      </w:tr>
      <w:tr w:rsidR="0041432B" w:rsidTr="00833F5A">
        <w:tc>
          <w:tcPr>
            <w:tcW w:w="3544" w:type="dxa"/>
          </w:tcPr>
          <w:p w:rsidR="0041432B" w:rsidRDefault="001A493A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profile</w:t>
            </w:r>
          </w:p>
          <w:p w:rsidR="0041432B" w:rsidRPr="0021424B" w:rsidRDefault="0041432B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41432B" w:rsidRDefault="008048FE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</w:t>
            </w:r>
            <w:r w:rsidR="0041432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1432B" w:rsidRDefault="008E0EC7" w:rsidP="009349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general settings of </w:t>
            </w:r>
            <w:r w:rsidR="00BC60BA">
              <w:rPr>
                <w:color w:val="808080" w:themeColor="background1" w:themeShade="80"/>
                <w:sz w:val="24"/>
                <w:szCs w:val="24"/>
              </w:rPr>
              <w:t>tenant or admin user</w:t>
            </w:r>
          </w:p>
        </w:tc>
      </w:tr>
      <w:tr w:rsidR="005D4591" w:rsidTr="00833F5A">
        <w:tc>
          <w:tcPr>
            <w:tcW w:w="3544" w:type="dxa"/>
          </w:tcPr>
          <w:p w:rsidR="005D4591" w:rsidRDefault="006C7CB0" w:rsidP="005D45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5D4591">
              <w:rPr>
                <w:color w:val="000000" w:themeColor="text1"/>
                <w:sz w:val="24"/>
                <w:szCs w:val="24"/>
              </w:rPr>
              <w:t>ffice_hours</w:t>
            </w:r>
          </w:p>
          <w:p w:rsidR="005D4591" w:rsidRPr="0021424B" w:rsidRDefault="005D4591" w:rsidP="005D45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5D4591" w:rsidRDefault="005D4591" w:rsidP="005D45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D4591" w:rsidRDefault="00CA6590" w:rsidP="005D45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office hours settings of </w:t>
            </w:r>
            <w:r w:rsidR="00942465">
              <w:rPr>
                <w:color w:val="808080" w:themeColor="background1" w:themeShade="80"/>
                <w:sz w:val="24"/>
                <w:szCs w:val="24"/>
              </w:rPr>
              <w:t>tenant or admin user</w:t>
            </w:r>
          </w:p>
        </w:tc>
      </w:tr>
      <w:tr w:rsidR="00042456" w:rsidTr="00833F5A">
        <w:tc>
          <w:tcPr>
            <w:tcW w:w="3544" w:type="dxa"/>
          </w:tcPr>
          <w:p w:rsidR="00042456" w:rsidRDefault="00997A5A" w:rsidP="005D45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042456">
              <w:rPr>
                <w:rFonts w:hint="eastAsia"/>
                <w:color w:val="000000" w:themeColor="text1"/>
                <w:sz w:val="24"/>
                <w:szCs w:val="24"/>
              </w:rPr>
              <w:t>apability</w:t>
            </w:r>
          </w:p>
          <w:p w:rsidR="00997A5A" w:rsidRDefault="00997A5A" w:rsidP="005D45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042456" w:rsidRDefault="003771D5" w:rsidP="005D45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  <w:p w:rsidR="003771D5" w:rsidRDefault="00F21107" w:rsidP="005D45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capability settings of </w:t>
            </w:r>
            <w:r w:rsidR="00C6615D">
              <w:rPr>
                <w:color w:val="808080" w:themeColor="background1" w:themeShade="80"/>
                <w:sz w:val="24"/>
                <w:szCs w:val="24"/>
              </w:rPr>
              <w:t>tenant or admin user</w:t>
            </w:r>
          </w:p>
        </w:tc>
      </w:tr>
      <w:tr w:rsidR="006E0033" w:rsidTr="00833F5A">
        <w:tc>
          <w:tcPr>
            <w:tcW w:w="3544" w:type="dxa"/>
          </w:tcPr>
          <w:p w:rsidR="006E0033" w:rsidRDefault="006E0033" w:rsidP="005D45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mail_server</w:t>
            </w:r>
          </w:p>
        </w:tc>
        <w:tc>
          <w:tcPr>
            <w:tcW w:w="4752" w:type="dxa"/>
          </w:tcPr>
          <w:p w:rsidR="006E0033" w:rsidRDefault="009813AC" w:rsidP="005D45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</w:tc>
      </w:tr>
      <w:tr w:rsidR="00424EF3" w:rsidTr="00833F5A">
        <w:tc>
          <w:tcPr>
            <w:tcW w:w="3544" w:type="dxa"/>
          </w:tcPr>
          <w:p w:rsidR="00424EF3" w:rsidRDefault="00424EF3" w:rsidP="00424EF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nabled</w:t>
            </w:r>
          </w:p>
          <w:p w:rsidR="00424EF3" w:rsidRPr="0021424B" w:rsidRDefault="00424EF3" w:rsidP="00424EF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424EF3" w:rsidRDefault="00424EF3" w:rsidP="00424EF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424EF3" w:rsidRDefault="00424EF3" w:rsidP="00424EF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24EF3" w:rsidRPr="00471A9F" w:rsidRDefault="00424EF3" w:rsidP="00BD337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enabled the </w:t>
            </w:r>
            <w:r w:rsidR="00C94E4D"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</w:tc>
      </w:tr>
    </w:tbl>
    <w:p w:rsidR="00F4419F" w:rsidRPr="00DB05C5" w:rsidRDefault="00F4314F" w:rsidP="00F5199F">
      <w:pPr>
        <w:pStyle w:val="4"/>
      </w:pPr>
      <w:r>
        <w:t>Profile</w:t>
      </w:r>
      <w:r w:rsidR="004A3028" w:rsidRPr="00DB05C5">
        <w:t xml:space="preserve"> Settings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1142F6" w:rsidTr="00514E91">
        <w:tc>
          <w:tcPr>
            <w:tcW w:w="3544" w:type="dxa"/>
          </w:tcPr>
          <w:p w:rsidR="001142F6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irst_name</w:t>
            </w:r>
          </w:p>
          <w:p w:rsidR="001142F6" w:rsidRPr="0021424B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name of tenant</w:t>
            </w:r>
            <w:r w:rsidR="009E5E1A">
              <w:rPr>
                <w:color w:val="808080" w:themeColor="background1" w:themeShade="80"/>
                <w:sz w:val="24"/>
                <w:szCs w:val="24"/>
              </w:rPr>
              <w:t xml:space="preserve"> or admin</w:t>
            </w:r>
            <w:r w:rsidR="00474882">
              <w:rPr>
                <w:color w:val="808080" w:themeColor="background1" w:themeShade="80"/>
                <w:sz w:val="24"/>
                <w:szCs w:val="24"/>
              </w:rPr>
              <w:t xml:space="preserve"> user</w:t>
            </w:r>
          </w:p>
        </w:tc>
      </w:tr>
      <w:tr w:rsidR="001142F6" w:rsidTr="00514E91">
        <w:tc>
          <w:tcPr>
            <w:tcW w:w="3544" w:type="dxa"/>
          </w:tcPr>
          <w:p w:rsidR="001142F6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_name</w:t>
            </w:r>
          </w:p>
          <w:p w:rsidR="001142F6" w:rsidRPr="007C199D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tenant</w:t>
            </w:r>
            <w:r w:rsidR="00113C5D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  <w:r w:rsidR="006B6377">
              <w:rPr>
                <w:color w:val="808080" w:themeColor="background1" w:themeShade="80"/>
                <w:sz w:val="24"/>
                <w:szCs w:val="24"/>
              </w:rPr>
              <w:t xml:space="preserve"> admin user</w:t>
            </w:r>
          </w:p>
        </w:tc>
      </w:tr>
      <w:tr w:rsidR="001142F6" w:rsidTr="00514E91">
        <w:tc>
          <w:tcPr>
            <w:tcW w:w="3544" w:type="dxa"/>
          </w:tcPr>
          <w:p w:rsidR="001142F6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mail</w:t>
            </w:r>
          </w:p>
          <w:p w:rsidR="001142F6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752" w:type="dxa"/>
          </w:tcPr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The email address of </w:t>
            </w:r>
            <w:r w:rsidR="003E18DD">
              <w:rPr>
                <w:color w:val="808080" w:themeColor="background1" w:themeShade="80"/>
                <w:sz w:val="24"/>
                <w:szCs w:val="24"/>
              </w:rPr>
              <w:t xml:space="preserve">tenant </w:t>
            </w:r>
            <w:r w:rsidR="00E74EA3">
              <w:rPr>
                <w:color w:val="808080" w:themeColor="background1" w:themeShade="80"/>
                <w:sz w:val="24"/>
                <w:szCs w:val="24"/>
              </w:rPr>
              <w:t>or admin user</w:t>
            </w:r>
          </w:p>
        </w:tc>
      </w:tr>
      <w:tr w:rsidR="001142F6" w:rsidRPr="00061983" w:rsidTr="00514E91">
        <w:tc>
          <w:tcPr>
            <w:tcW w:w="3544" w:type="dxa"/>
          </w:tcPr>
          <w:p w:rsidR="001142F6" w:rsidRPr="007A05BA" w:rsidRDefault="001142F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company_name</w:t>
            </w:r>
          </w:p>
          <w:p w:rsidR="001142F6" w:rsidRPr="00061983" w:rsidRDefault="001142F6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1142F6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142F6" w:rsidRPr="00061983" w:rsidRDefault="001142F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tenant</w:t>
            </w:r>
            <w:r w:rsidR="00764F88">
              <w:rPr>
                <w:color w:val="808080" w:themeColor="background1" w:themeShade="80"/>
                <w:sz w:val="24"/>
                <w:szCs w:val="24"/>
              </w:rPr>
              <w:t xml:space="preserve"> or admin user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company</w:t>
            </w:r>
          </w:p>
        </w:tc>
      </w:tr>
      <w:tr w:rsidR="00104440" w:rsidRPr="00061983" w:rsidTr="00514E91">
        <w:tc>
          <w:tcPr>
            <w:tcW w:w="3544" w:type="dxa"/>
          </w:tcPr>
          <w:p w:rsidR="00104440" w:rsidRPr="007A05BA" w:rsidRDefault="00104440" w:rsidP="001044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company_</w:t>
            </w:r>
            <w:r w:rsidR="007C2FDC">
              <w:rPr>
                <w:color w:val="000000" w:themeColor="text1"/>
                <w:sz w:val="24"/>
                <w:szCs w:val="24"/>
              </w:rPr>
              <w:t>website</w:t>
            </w:r>
          </w:p>
          <w:p w:rsidR="00104440" w:rsidRPr="00061983" w:rsidRDefault="00104440" w:rsidP="0010444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104440" w:rsidRDefault="00104440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04440" w:rsidRPr="00061983" w:rsidRDefault="00104440" w:rsidP="00DD39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DD395F">
              <w:rPr>
                <w:color w:val="808080" w:themeColor="background1" w:themeShade="80"/>
                <w:sz w:val="24"/>
                <w:szCs w:val="24"/>
              </w:rPr>
              <w:t>official website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 tenant or admin user company</w:t>
            </w:r>
          </w:p>
        </w:tc>
      </w:tr>
      <w:tr w:rsidR="00104440" w:rsidRPr="00061983" w:rsidTr="00514E91">
        <w:tc>
          <w:tcPr>
            <w:tcW w:w="3544" w:type="dxa"/>
          </w:tcPr>
          <w:p w:rsidR="00104440" w:rsidRDefault="00104440" w:rsidP="001044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timezone</w:t>
            </w:r>
          </w:p>
          <w:p w:rsidR="00104440" w:rsidRDefault="00104440" w:rsidP="001044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104440" w:rsidRDefault="002472B1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0444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04440" w:rsidRDefault="001D5051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1D5051" w:rsidRPr="001D5051" w:rsidRDefault="00015058" w:rsidP="001D505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UTC-11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C15E55">
              <w:rPr>
                <w:color w:val="808080" w:themeColor="background1" w:themeShade="80"/>
                <w:sz w:val="24"/>
                <w:szCs w:val="24"/>
              </w:rPr>
              <w:t xml:space="preserve">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UTC-10</w:t>
            </w:r>
            <w:r w:rsidR="00C15E55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UTC-9</w:t>
            </w:r>
            <w:r w:rsidR="00C15E55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UTC-8</w:t>
            </w:r>
            <w:r w:rsidR="00C15E55"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6B5FE9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</w:p>
          <w:p w:rsidR="001D5051" w:rsidRPr="001D5051" w:rsidRDefault="00296DB5" w:rsidP="001D505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UTC-7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UTC-6</w:t>
            </w:r>
            <w:r w:rsidR="00AF4CB0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UTC-5</w:t>
            </w:r>
            <w:r w:rsidR="00AF4CB0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UTC-4</w:t>
            </w:r>
            <w:r w:rsidR="00AF4CB0"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6B5FE9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</w:p>
          <w:p w:rsidR="001D5051" w:rsidRPr="001D5051" w:rsidRDefault="006B5FE9" w:rsidP="001D505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UTC-3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21693E">
              <w:rPr>
                <w:color w:val="808080" w:themeColor="background1" w:themeShade="80"/>
                <w:sz w:val="24"/>
                <w:szCs w:val="24"/>
              </w:rPr>
              <w:t xml:space="preserve">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UTC-2</w:t>
            </w:r>
            <w:r w:rsidR="0021693E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UTC-1</w:t>
            </w:r>
            <w:r w:rsidR="0021693E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 0</w:t>
            </w:r>
            <w:r w:rsidR="0021693E"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257534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</w:p>
          <w:p w:rsidR="001D5051" w:rsidRPr="001D5051" w:rsidRDefault="0057463D" w:rsidP="001D505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UTC+2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UTC+3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UTC+4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1D5051" w:rsidRPr="001D5051" w:rsidRDefault="0057463D" w:rsidP="001D505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UTC+5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UTC+6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UTC+7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UTC+8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1D5051" w:rsidRDefault="0057463D" w:rsidP="001D505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UTC+9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UTC+10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1D5051" w:rsidRPr="001D5051">
              <w:rPr>
                <w:color w:val="808080" w:themeColor="background1" w:themeShade="80"/>
                <w:sz w:val="24"/>
                <w:szCs w:val="24"/>
              </w:rPr>
              <w:t>UTC+11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104440" w:rsidRDefault="00104440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Use UTC(</w:t>
            </w:r>
            <w:r w:rsidRPr="00307F90">
              <w:rPr>
                <w:color w:val="808080" w:themeColor="background1" w:themeShade="80"/>
                <w:sz w:val="24"/>
                <w:szCs w:val="24"/>
              </w:rPr>
              <w:t>Coordinated Universal Time</w:t>
            </w:r>
            <w:r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104440" w:rsidRPr="00061983" w:rsidTr="00514E91">
        <w:tc>
          <w:tcPr>
            <w:tcW w:w="3544" w:type="dxa"/>
          </w:tcPr>
          <w:p w:rsidR="00104440" w:rsidRDefault="00104440" w:rsidP="001044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currency</w:t>
            </w:r>
          </w:p>
          <w:p w:rsidR="00104440" w:rsidRDefault="00104440" w:rsidP="0010444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104440" w:rsidRDefault="00104440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04440" w:rsidRDefault="00104440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104440" w:rsidRDefault="00104440" w:rsidP="0010444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“USD” or “CNY” or “GBP” or “EUR”</w:t>
            </w:r>
          </w:p>
        </w:tc>
      </w:tr>
    </w:tbl>
    <w:p w:rsidR="00BD2FFD" w:rsidRPr="00EC35A5" w:rsidRDefault="00BD2FFD" w:rsidP="00F5199F">
      <w:pPr>
        <w:pStyle w:val="4"/>
      </w:pPr>
      <w:r w:rsidRPr="00EC35A5">
        <w:rPr>
          <w:rFonts w:hint="eastAsia"/>
        </w:rPr>
        <w:t>Office Hours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A87FE9" w:rsidRPr="00A01254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“09:00”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start time setup</w:t>
            </w:r>
          </w:p>
        </w:tc>
      </w:tr>
      <w:tr w:rsidR="00A87FE9" w:rsidRPr="00061983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A87FE9" w:rsidRPr="00061983" w:rsidRDefault="00A87FE9" w:rsidP="00833F5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“17:00”</w:t>
            </w:r>
          </w:p>
          <w:p w:rsidR="00A87FE9" w:rsidRPr="00061983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end time setup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tuesday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</w:t>
            </w:r>
            <w:r>
              <w:rPr>
                <w:rFonts w:hint="eastAsia"/>
                <w:sz w:val="24"/>
                <w:szCs w:val="24"/>
              </w:rPr>
              <w:t>ay_</w:t>
            </w:r>
            <w:r>
              <w:rPr>
                <w:sz w:val="24"/>
                <w:szCs w:val="24"/>
              </w:rPr>
              <w:t>to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A87FE9" w:rsidRDefault="00A87FE9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Format: same format with parameter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“monday_from”</w:t>
            </w:r>
          </w:p>
        </w:tc>
      </w:tr>
      <w:tr w:rsidR="00A87FE9" w:rsidTr="00833F5A">
        <w:tc>
          <w:tcPr>
            <w:tcW w:w="3261" w:type="dxa"/>
          </w:tcPr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A87FE9" w:rsidRDefault="00A87FE9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87FE9" w:rsidRDefault="00A87FE9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</w:tbl>
    <w:p w:rsidR="00CA66CA" w:rsidRDefault="005335C8" w:rsidP="002646E7">
      <w:pPr>
        <w:pStyle w:val="4"/>
      </w:pPr>
      <w:r>
        <w:rPr>
          <w:rFonts w:hint="eastAsia"/>
        </w:rPr>
        <w:t>Capability Settings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BC5735" w:rsidTr="008F0534">
        <w:tc>
          <w:tcPr>
            <w:tcW w:w="3261" w:type="dxa"/>
          </w:tcPr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max_extensions</w:t>
            </w:r>
          </w:p>
          <w:p w:rsidR="00BC5735" w:rsidRPr="00943463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extensions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BC5735" w:rsidTr="008F0534">
        <w:tc>
          <w:tcPr>
            <w:tcW w:w="3261" w:type="dxa"/>
          </w:tcPr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max_concurrent_calls</w:t>
            </w:r>
          </w:p>
          <w:p w:rsidR="00BC5735" w:rsidRPr="00943463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concurrent calls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BC5735" w:rsidTr="008F0534">
        <w:tc>
          <w:tcPr>
            <w:tcW w:w="3261" w:type="dxa"/>
          </w:tcPr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ring_groups</w:t>
            </w:r>
          </w:p>
          <w:p w:rsidR="00BC5735" w:rsidRPr="00943463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>ring groups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BC5735" w:rsidTr="008F0534">
        <w:tc>
          <w:tcPr>
            <w:tcW w:w="3261" w:type="dxa"/>
          </w:tcPr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max_virtual_receptionists</w:t>
            </w:r>
          </w:p>
          <w:p w:rsidR="00BC5735" w:rsidRPr="00943463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virtual receptionist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BC5735" w:rsidTr="008F0534">
        <w:tc>
          <w:tcPr>
            <w:tcW w:w="3261" w:type="dxa"/>
          </w:tcPr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call_queues</w:t>
            </w:r>
          </w:p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call queues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BC5735" w:rsidTr="008F0534">
        <w:tc>
          <w:tcPr>
            <w:tcW w:w="3261" w:type="dxa"/>
          </w:tcPr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conference_rooms</w:t>
            </w:r>
          </w:p>
          <w:p w:rsidR="00BC5735" w:rsidRDefault="00BC5735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>conference room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BC5735" w:rsidRDefault="00BC5735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NOTE: -1 for unlimited</w:t>
            </w:r>
          </w:p>
        </w:tc>
      </w:tr>
      <w:tr w:rsidR="00DD6222" w:rsidTr="008F0534">
        <w:tc>
          <w:tcPr>
            <w:tcW w:w="3261" w:type="dxa"/>
          </w:tcPr>
          <w:p w:rsidR="00185A8D" w:rsidRPr="00185A8D" w:rsidRDefault="00185A8D" w:rsidP="00185A8D"/>
        </w:tc>
        <w:tc>
          <w:tcPr>
            <w:tcW w:w="5045" w:type="dxa"/>
          </w:tcPr>
          <w:p w:rsidR="00DD6222" w:rsidRDefault="00DD6222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185A8D" w:rsidRDefault="00185A8D" w:rsidP="009A7CCB">
      <w:pPr>
        <w:pStyle w:val="3"/>
      </w:pPr>
      <w:r>
        <w:t>Mail Server Object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715208" w:rsidTr="005A3B86">
        <w:tc>
          <w:tcPr>
            <w:tcW w:w="3261" w:type="dxa"/>
          </w:tcPr>
          <w:p w:rsidR="00715208" w:rsidRDefault="00075A2A" w:rsidP="005A3B86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smtp_server</w:t>
            </w:r>
          </w:p>
          <w:p w:rsidR="00715208" w:rsidRPr="00943463" w:rsidRDefault="00715208" w:rsidP="005A3B86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8A50F4" w:rsidRDefault="00A112E8" w:rsidP="008A50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715208" w:rsidRDefault="00715208" w:rsidP="005A3B8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6540B3" w:rsidTr="005A3B86">
        <w:tc>
          <w:tcPr>
            <w:tcW w:w="3261" w:type="dxa"/>
          </w:tcPr>
          <w:p w:rsidR="006540B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smtp_server_port</w:t>
            </w:r>
          </w:p>
          <w:p w:rsidR="006540B3" w:rsidRPr="0094346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540B3" w:rsidRDefault="00C879B7" w:rsidP="006540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6540B3" w:rsidTr="005A3B86">
        <w:tc>
          <w:tcPr>
            <w:tcW w:w="3261" w:type="dxa"/>
          </w:tcPr>
          <w:p w:rsidR="006540B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reply_email_address</w:t>
            </w:r>
          </w:p>
          <w:p w:rsidR="006540B3" w:rsidRPr="0094346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540B3" w:rsidRDefault="006540B3" w:rsidP="006540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6540B3" w:rsidTr="005A3B86">
        <w:tc>
          <w:tcPr>
            <w:tcW w:w="3261" w:type="dxa"/>
          </w:tcPr>
          <w:p w:rsidR="006540B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t>u</w:t>
            </w:r>
            <w:r w:rsidRPr="00D30E92">
              <w:rPr>
                <w:color w:val="000000" w:themeColor="text1"/>
                <w:sz w:val="24"/>
                <w:szCs w:val="24"/>
              </w:rPr>
              <w:t>sername</w:t>
            </w:r>
            <w:r>
              <w:rPr>
                <w:color w:val="000000" w:themeColor="text1"/>
                <w:sz w:val="24"/>
                <w:szCs w:val="24"/>
              </w:rPr>
              <w:t>_</w:t>
            </w:r>
            <w:r w:rsidRPr="00D30E92">
              <w:rPr>
                <w:color w:val="000000" w:themeColor="text1"/>
                <w:sz w:val="24"/>
                <w:szCs w:val="24"/>
              </w:rPr>
              <w:t>for</w:t>
            </w:r>
            <w:r>
              <w:rPr>
                <w:color w:val="000000" w:themeColor="text1"/>
                <w:sz w:val="24"/>
                <w:szCs w:val="24"/>
              </w:rPr>
              <w:t>_smtp_s</w:t>
            </w:r>
            <w:r w:rsidRPr="00D30E92">
              <w:rPr>
                <w:color w:val="000000" w:themeColor="text1"/>
                <w:sz w:val="24"/>
                <w:szCs w:val="24"/>
              </w:rPr>
              <w:t>erver</w:t>
            </w:r>
          </w:p>
          <w:p w:rsidR="006540B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540B3" w:rsidRDefault="006540B3" w:rsidP="006540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6540B3" w:rsidTr="005A3B86">
        <w:tc>
          <w:tcPr>
            <w:tcW w:w="3261" w:type="dxa"/>
          </w:tcPr>
          <w:p w:rsidR="006540B3" w:rsidRDefault="006540B3" w:rsidP="006540B3">
            <w:r>
              <w:rPr>
                <w:color w:val="000000" w:themeColor="text1"/>
                <w:sz w:val="24"/>
                <w:szCs w:val="24"/>
              </w:rPr>
              <w:t>password_</w:t>
            </w:r>
            <w:r w:rsidRPr="00444901">
              <w:rPr>
                <w:color w:val="000000" w:themeColor="text1"/>
                <w:sz w:val="24"/>
                <w:szCs w:val="24"/>
              </w:rPr>
              <w:t>for</w:t>
            </w:r>
            <w:r>
              <w:rPr>
                <w:color w:val="000000" w:themeColor="text1"/>
                <w:sz w:val="24"/>
                <w:szCs w:val="24"/>
              </w:rPr>
              <w:t>_smtp_s</w:t>
            </w:r>
            <w:r w:rsidRPr="00444901">
              <w:rPr>
                <w:color w:val="000000" w:themeColor="text1"/>
                <w:sz w:val="24"/>
                <w:szCs w:val="24"/>
              </w:rPr>
              <w:t>erver</w:t>
            </w:r>
          </w:p>
          <w:p w:rsidR="006540B3" w:rsidRDefault="006540B3" w:rsidP="006540B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540B3" w:rsidRDefault="006540B3" w:rsidP="006540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FC29E3" w:rsidTr="005A3B86">
        <w:tc>
          <w:tcPr>
            <w:tcW w:w="3261" w:type="dxa"/>
          </w:tcPr>
          <w:p w:rsidR="00FC29E3" w:rsidRDefault="00FC29E3" w:rsidP="00FC29E3"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nable_ssl_tls</w:t>
            </w:r>
          </w:p>
          <w:p w:rsidR="00FC29E3" w:rsidRDefault="00FC29E3" w:rsidP="00FC29E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FC29E3" w:rsidRDefault="00FC29E3" w:rsidP="00FC29E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</w:p>
        </w:tc>
      </w:tr>
    </w:tbl>
    <w:p w:rsidR="003E3F48" w:rsidRDefault="009A7CCB" w:rsidP="009A7CCB">
      <w:pPr>
        <w:pStyle w:val="3"/>
      </w:pPr>
      <w:r>
        <w:rPr>
          <w:rFonts w:hint="eastAsia"/>
        </w:rPr>
        <w:t>Example Result</w:t>
      </w:r>
    </w:p>
    <w:p w:rsidR="00E574FA" w:rsidRDefault="00E574FA" w:rsidP="00E574FA">
      <w:r>
        <w:rPr>
          <w:rFonts w:hint="eastAsia"/>
        </w:rPr>
        <w:t>{</w:t>
      </w:r>
    </w:p>
    <w:p w:rsidR="002002D9" w:rsidRDefault="002002D9" w:rsidP="00496D12">
      <w:pPr>
        <w:ind w:firstLine="420"/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username</w:t>
      </w:r>
      <w:r w:rsidRPr="00AD7338">
        <w:rPr>
          <w:rStyle w:val="a5"/>
          <w:b w:val="0"/>
          <w:i w:val="0"/>
          <w:sz w:val="24"/>
          <w:szCs w:val="24"/>
        </w:rPr>
        <w:t>":"</w:t>
      </w:r>
      <w:r>
        <w:rPr>
          <w:rStyle w:val="a5"/>
          <w:b w:val="0"/>
          <w:i w:val="0"/>
          <w:sz w:val="24"/>
          <w:szCs w:val="24"/>
        </w:rPr>
        <w:t>pbx_username</w:t>
      </w:r>
      <w:r w:rsidRPr="00AD7338">
        <w:rPr>
          <w:rStyle w:val="a5"/>
          <w:b w:val="0"/>
          <w:i w:val="0"/>
          <w:sz w:val="24"/>
          <w:szCs w:val="24"/>
        </w:rPr>
        <w:t>",</w:t>
      </w:r>
    </w:p>
    <w:p w:rsidR="00F53A58" w:rsidRDefault="00F53A58" w:rsidP="007A70D8">
      <w:pPr>
        <w:ind w:firstLineChars="200" w:firstLine="480"/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enabled":true</w:t>
      </w:r>
      <w:r w:rsidR="00A55B6B">
        <w:rPr>
          <w:sz w:val="24"/>
          <w:szCs w:val="24"/>
        </w:rPr>
        <w:t>,</w:t>
      </w:r>
    </w:p>
    <w:p w:rsidR="0038377B" w:rsidRPr="00E574FA" w:rsidRDefault="0038377B" w:rsidP="00E574FA">
      <w:r>
        <w:tab/>
      </w:r>
      <w:r w:rsidRPr="00AD7338">
        <w:rPr>
          <w:rStyle w:val="a5"/>
          <w:b w:val="0"/>
          <w:i w:val="0"/>
          <w:sz w:val="24"/>
          <w:szCs w:val="24"/>
        </w:rPr>
        <w:t>"</w:t>
      </w:r>
      <w:r w:rsidR="001B2FA6">
        <w:rPr>
          <w:rStyle w:val="a5"/>
          <w:b w:val="0"/>
          <w:i w:val="0"/>
          <w:sz w:val="24"/>
          <w:szCs w:val="24"/>
        </w:rPr>
        <w:t>profile</w:t>
      </w:r>
      <w:r w:rsidRPr="00AD7338">
        <w:rPr>
          <w:rStyle w:val="a5"/>
          <w:b w:val="0"/>
          <w:i w:val="0"/>
          <w:sz w:val="24"/>
          <w:szCs w:val="24"/>
        </w:rPr>
        <w:t>":</w:t>
      </w:r>
      <w:r>
        <w:rPr>
          <w:rStyle w:val="a5"/>
          <w:b w:val="0"/>
          <w:i w:val="0"/>
          <w:sz w:val="24"/>
          <w:szCs w:val="24"/>
        </w:rPr>
        <w:t>{</w:t>
      </w:r>
    </w:p>
    <w:p w:rsidR="008F7963" w:rsidRDefault="008F7963" w:rsidP="008F7963">
      <w:pPr>
        <w:spacing w:line="360" w:lineRule="auto"/>
        <w:ind w:leftChars="400" w:left="84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first_name</w:t>
      </w:r>
      <w:r w:rsidRPr="00AD7338">
        <w:rPr>
          <w:rStyle w:val="a5"/>
          <w:b w:val="0"/>
          <w:i w:val="0"/>
          <w:sz w:val="24"/>
          <w:szCs w:val="24"/>
        </w:rPr>
        <w:t>":"</w:t>
      </w:r>
      <w:r>
        <w:rPr>
          <w:rStyle w:val="a5"/>
          <w:b w:val="0"/>
          <w:i w:val="0"/>
          <w:sz w:val="24"/>
          <w:szCs w:val="24"/>
        </w:rPr>
        <w:t>firstname</w:t>
      </w:r>
      <w:r w:rsidRPr="00AD7338">
        <w:rPr>
          <w:rStyle w:val="a5"/>
          <w:b w:val="0"/>
          <w:i w:val="0"/>
          <w:sz w:val="24"/>
          <w:szCs w:val="24"/>
        </w:rPr>
        <w:t>",</w:t>
      </w:r>
    </w:p>
    <w:p w:rsidR="008F7963" w:rsidRPr="00AD7338" w:rsidRDefault="008F7963" w:rsidP="008F7963">
      <w:pPr>
        <w:spacing w:line="360" w:lineRule="auto"/>
        <w:ind w:leftChars="400" w:left="84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last_name</w:t>
      </w:r>
      <w:r w:rsidRPr="00AD7338">
        <w:rPr>
          <w:rStyle w:val="a5"/>
          <w:b w:val="0"/>
          <w:i w:val="0"/>
          <w:sz w:val="24"/>
          <w:szCs w:val="24"/>
        </w:rPr>
        <w:t>":"</w:t>
      </w:r>
      <w:r>
        <w:rPr>
          <w:rStyle w:val="a5"/>
          <w:b w:val="0"/>
          <w:i w:val="0"/>
          <w:sz w:val="24"/>
          <w:szCs w:val="24"/>
        </w:rPr>
        <w:t>lastname</w:t>
      </w:r>
      <w:r w:rsidRPr="00AD7338">
        <w:rPr>
          <w:rStyle w:val="a5"/>
          <w:b w:val="0"/>
          <w:i w:val="0"/>
          <w:sz w:val="24"/>
          <w:szCs w:val="24"/>
        </w:rPr>
        <w:t>",</w:t>
      </w:r>
    </w:p>
    <w:p w:rsidR="008F7963" w:rsidRDefault="008F7963" w:rsidP="008F7963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company_name</w:t>
      </w:r>
      <w:r w:rsidRPr="00F937E2">
        <w:rPr>
          <w:sz w:val="24"/>
          <w:szCs w:val="24"/>
        </w:rPr>
        <w:t>":"</w:t>
      </w:r>
      <w:r>
        <w:rPr>
          <w:sz w:val="24"/>
          <w:szCs w:val="24"/>
        </w:rPr>
        <w:t>xxx, Inc</w:t>
      </w:r>
      <w:r w:rsidRPr="00F937E2">
        <w:rPr>
          <w:sz w:val="24"/>
          <w:szCs w:val="24"/>
        </w:rPr>
        <w:t>",</w:t>
      </w:r>
    </w:p>
    <w:p w:rsidR="000046B5" w:rsidRDefault="000046B5" w:rsidP="000046B5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company_</w:t>
      </w:r>
      <w:r w:rsidR="00F85C88">
        <w:rPr>
          <w:sz w:val="24"/>
          <w:szCs w:val="24"/>
        </w:rPr>
        <w:t>website</w:t>
      </w:r>
      <w:r w:rsidRPr="00F937E2">
        <w:rPr>
          <w:sz w:val="24"/>
          <w:szCs w:val="24"/>
        </w:rPr>
        <w:t>":"</w:t>
      </w:r>
      <w:r w:rsidR="00A25C2D">
        <w:rPr>
          <w:sz w:val="24"/>
          <w:szCs w:val="24"/>
        </w:rPr>
        <w:t>www</w:t>
      </w:r>
      <w:r w:rsidR="00A25C2D">
        <w:rPr>
          <w:rFonts w:hint="eastAsia"/>
          <w:sz w:val="24"/>
          <w:szCs w:val="24"/>
        </w:rPr>
        <w:t>.</w:t>
      </w:r>
      <w:r w:rsidR="00A25C2D">
        <w:rPr>
          <w:sz w:val="24"/>
          <w:szCs w:val="24"/>
        </w:rPr>
        <w:t>portsip.com</w:t>
      </w:r>
      <w:r w:rsidRPr="00F937E2">
        <w:rPr>
          <w:sz w:val="24"/>
          <w:szCs w:val="24"/>
        </w:rPr>
        <w:t>",</w:t>
      </w:r>
    </w:p>
    <w:p w:rsidR="00CA0AC2" w:rsidRDefault="00CA0AC2" w:rsidP="00CA0AC2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E9267E">
        <w:rPr>
          <w:sz w:val="24"/>
          <w:szCs w:val="24"/>
        </w:rPr>
        <w:t>email</w:t>
      </w:r>
      <w:r w:rsidRPr="00F937E2">
        <w:rPr>
          <w:sz w:val="24"/>
          <w:szCs w:val="24"/>
        </w:rPr>
        <w:t>":"</w:t>
      </w:r>
      <w:r>
        <w:rPr>
          <w:sz w:val="24"/>
          <w:szCs w:val="24"/>
        </w:rPr>
        <w:t>xxx</w:t>
      </w:r>
      <w:r w:rsidR="00CC7D0D">
        <w:rPr>
          <w:sz w:val="24"/>
          <w:szCs w:val="24"/>
        </w:rPr>
        <w:t>@domain.com</w:t>
      </w:r>
      <w:r w:rsidRPr="00F937E2">
        <w:rPr>
          <w:sz w:val="24"/>
          <w:szCs w:val="24"/>
        </w:rPr>
        <w:t>",</w:t>
      </w:r>
    </w:p>
    <w:p w:rsidR="00A73F7E" w:rsidRDefault="00A73F7E" w:rsidP="00CA0AC2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D54342">
        <w:rPr>
          <w:sz w:val="24"/>
          <w:szCs w:val="24"/>
        </w:rPr>
        <w:t>timezone</w:t>
      </w:r>
      <w:r w:rsidRPr="00F937E2">
        <w:rPr>
          <w:sz w:val="24"/>
          <w:szCs w:val="24"/>
        </w:rPr>
        <w:t>":</w:t>
      </w:r>
      <w:r w:rsidR="00932D8E" w:rsidRPr="00F937E2">
        <w:rPr>
          <w:sz w:val="24"/>
          <w:szCs w:val="24"/>
        </w:rPr>
        <w:t>"</w:t>
      </w:r>
      <w:r w:rsidR="00932D8E">
        <w:rPr>
          <w:sz w:val="24"/>
          <w:szCs w:val="24"/>
        </w:rPr>
        <w:t>UTC+8</w:t>
      </w:r>
      <w:r w:rsidR="00932D8E" w:rsidRPr="00F937E2">
        <w:rPr>
          <w:sz w:val="24"/>
          <w:szCs w:val="24"/>
        </w:rPr>
        <w:t>"</w:t>
      </w:r>
      <w:r w:rsidRPr="00F937E2">
        <w:rPr>
          <w:sz w:val="24"/>
          <w:szCs w:val="24"/>
        </w:rPr>
        <w:t>,</w:t>
      </w:r>
    </w:p>
    <w:p w:rsidR="00A73F7E" w:rsidRDefault="00A73F7E" w:rsidP="00CA0AC2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3B4937">
        <w:rPr>
          <w:sz w:val="24"/>
          <w:szCs w:val="24"/>
        </w:rPr>
        <w:t>currency</w:t>
      </w:r>
      <w:r w:rsidRPr="00F937E2">
        <w:rPr>
          <w:sz w:val="24"/>
          <w:szCs w:val="24"/>
        </w:rPr>
        <w:t>":"</w:t>
      </w:r>
      <w:r w:rsidR="007A48B3">
        <w:rPr>
          <w:sz w:val="24"/>
          <w:szCs w:val="24"/>
        </w:rPr>
        <w:t>USD</w:t>
      </w:r>
      <w:r w:rsidR="0005530F">
        <w:rPr>
          <w:sz w:val="24"/>
          <w:szCs w:val="24"/>
        </w:rPr>
        <w:t>"</w:t>
      </w:r>
    </w:p>
    <w:p w:rsidR="00AA4696" w:rsidRDefault="006D6832" w:rsidP="00AA4696">
      <w:pPr>
        <w:tabs>
          <w:tab w:val="left" w:pos="3867"/>
        </w:tabs>
        <w:spacing w:line="360" w:lineRule="auto"/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  <w:r w:rsidR="0027264A">
        <w:rPr>
          <w:sz w:val="24"/>
          <w:szCs w:val="24"/>
        </w:rPr>
        <w:t>,</w:t>
      </w:r>
    </w:p>
    <w:p w:rsidR="0027264A" w:rsidRDefault="000F3EE2" w:rsidP="00AA4696">
      <w:pPr>
        <w:tabs>
          <w:tab w:val="left" w:pos="3867"/>
        </w:tabs>
        <w:spacing w:line="360" w:lineRule="auto"/>
        <w:ind w:firstLineChars="200" w:firstLine="50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lastRenderedPageBreak/>
        <w:t>"</w:t>
      </w:r>
      <w:r w:rsidR="00330FD5">
        <w:rPr>
          <w:rStyle w:val="a5"/>
          <w:b w:val="0"/>
          <w:i w:val="0"/>
          <w:sz w:val="24"/>
          <w:szCs w:val="24"/>
        </w:rPr>
        <w:t>office_hours</w:t>
      </w:r>
      <w:r w:rsidRPr="00AD7338">
        <w:rPr>
          <w:rStyle w:val="a5"/>
          <w:b w:val="0"/>
          <w:i w:val="0"/>
          <w:sz w:val="24"/>
          <w:szCs w:val="24"/>
        </w:rPr>
        <w:t>":</w:t>
      </w:r>
      <w:r>
        <w:rPr>
          <w:rStyle w:val="a5"/>
          <w:b w:val="0"/>
          <w:i w:val="0"/>
          <w:sz w:val="24"/>
          <w:szCs w:val="24"/>
        </w:rPr>
        <w:t>{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"monday_from":"09:00",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"monday_to":"17:00",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"tuesday_from":"09:00",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"tuesday_to":"17:00",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"wednesday_from":"09:00",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"wednesday_to":"17:00",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"thursday _from":"09:00",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"thursday_to":"17:00",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"friday_from":"09:00",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"friday_to":"17:00",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"saturday_from":"09:00",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"saturday_to":"17:00",</w:t>
      </w:r>
    </w:p>
    <w:p w:rsidR="003E1B19" w:rsidRPr="00126F89" w:rsidRDefault="003E1B19" w:rsidP="00B30510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"sunday_from":"09:00",</w:t>
      </w:r>
    </w:p>
    <w:p w:rsidR="000E3ECB" w:rsidRPr="00AA4696" w:rsidRDefault="003E1B19" w:rsidP="00993F7C">
      <w:pPr>
        <w:spacing w:line="360" w:lineRule="auto"/>
        <w:ind w:left="420" w:firstLine="420"/>
        <w:jc w:val="left"/>
        <w:rPr>
          <w:rStyle w:val="a5"/>
          <w:b w:val="0"/>
          <w:bCs w:val="0"/>
          <w:i w:val="0"/>
          <w:iCs w:val="0"/>
          <w:spacing w:val="0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"sunday_to":"17:00"</w:t>
      </w:r>
    </w:p>
    <w:p w:rsidR="00B60553" w:rsidRDefault="00650A8F" w:rsidP="00B60553">
      <w:pPr>
        <w:tabs>
          <w:tab w:val="left" w:pos="3867"/>
        </w:tabs>
        <w:spacing w:line="360" w:lineRule="auto"/>
        <w:ind w:leftChars="200" w:left="420" w:firstLine="420"/>
        <w:rPr>
          <w:rStyle w:val="a5"/>
          <w:b w:val="0"/>
          <w:i w:val="0"/>
          <w:sz w:val="24"/>
          <w:szCs w:val="24"/>
        </w:rPr>
      </w:pPr>
      <w:r>
        <w:rPr>
          <w:rStyle w:val="a5"/>
          <w:b w:val="0"/>
          <w:i w:val="0"/>
          <w:sz w:val="24"/>
          <w:szCs w:val="24"/>
        </w:rPr>
        <w:t>}</w:t>
      </w:r>
      <w:r w:rsidR="00B60553">
        <w:rPr>
          <w:rStyle w:val="a5"/>
          <w:b w:val="0"/>
          <w:i w:val="0"/>
          <w:sz w:val="24"/>
          <w:szCs w:val="24"/>
        </w:rPr>
        <w:t>,</w:t>
      </w:r>
    </w:p>
    <w:p w:rsidR="00E85453" w:rsidRDefault="00E85453" w:rsidP="00E85453">
      <w:pPr>
        <w:tabs>
          <w:tab w:val="left" w:pos="3867"/>
        </w:tabs>
        <w:spacing w:line="360" w:lineRule="auto"/>
        <w:ind w:firstLineChars="200" w:firstLine="50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 w:rsidR="009E4979">
        <w:rPr>
          <w:rStyle w:val="a5"/>
          <w:b w:val="0"/>
          <w:i w:val="0"/>
          <w:sz w:val="24"/>
          <w:szCs w:val="24"/>
        </w:rPr>
        <w:t>capability</w:t>
      </w:r>
      <w:r w:rsidRPr="00AD7338">
        <w:rPr>
          <w:rStyle w:val="a5"/>
          <w:b w:val="0"/>
          <w:i w:val="0"/>
          <w:sz w:val="24"/>
          <w:szCs w:val="24"/>
        </w:rPr>
        <w:t>":</w:t>
      </w:r>
      <w:r>
        <w:rPr>
          <w:rStyle w:val="a5"/>
          <w:b w:val="0"/>
          <w:i w:val="0"/>
          <w:sz w:val="24"/>
          <w:szCs w:val="24"/>
        </w:rPr>
        <w:t>{</w:t>
      </w:r>
    </w:p>
    <w:p w:rsidR="00B60553" w:rsidRPr="00126F89" w:rsidRDefault="00B60553" w:rsidP="007805D4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max_extensions</w:t>
      </w:r>
      <w:r w:rsidRPr="00126F89">
        <w:rPr>
          <w:color w:val="000000" w:themeColor="text1"/>
          <w:sz w:val="24"/>
          <w:szCs w:val="24"/>
        </w:rPr>
        <w:t>":</w:t>
      </w:r>
      <w:r>
        <w:rPr>
          <w:color w:val="000000" w:themeColor="text1"/>
          <w:sz w:val="24"/>
          <w:szCs w:val="24"/>
        </w:rPr>
        <w:t>100</w:t>
      </w:r>
      <w:r w:rsidRPr="00126F89">
        <w:rPr>
          <w:color w:val="000000" w:themeColor="text1"/>
          <w:sz w:val="24"/>
          <w:szCs w:val="24"/>
        </w:rPr>
        <w:t>,</w:t>
      </w:r>
    </w:p>
    <w:p w:rsidR="00B60553" w:rsidRPr="00126F89" w:rsidRDefault="00B60553" w:rsidP="007805D4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max_concurrent_call</w:t>
      </w:r>
      <w:r w:rsidRPr="00126F89">
        <w:rPr>
          <w:color w:val="000000" w:themeColor="text1"/>
          <w:sz w:val="24"/>
          <w:szCs w:val="24"/>
        </w:rPr>
        <w:t>":</w:t>
      </w:r>
      <w:r>
        <w:rPr>
          <w:color w:val="000000" w:themeColor="text1"/>
          <w:sz w:val="24"/>
          <w:szCs w:val="24"/>
        </w:rPr>
        <w:t>10</w:t>
      </w:r>
      <w:r w:rsidRPr="00126F89">
        <w:rPr>
          <w:color w:val="000000" w:themeColor="text1"/>
          <w:sz w:val="24"/>
          <w:szCs w:val="24"/>
        </w:rPr>
        <w:t>,</w:t>
      </w:r>
    </w:p>
    <w:p w:rsidR="00B60553" w:rsidRPr="00126F89" w:rsidRDefault="00B60553" w:rsidP="007805D4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max_ring_groups</w:t>
      </w:r>
      <w:r w:rsidRPr="00126F89">
        <w:rPr>
          <w:color w:val="000000" w:themeColor="text1"/>
          <w:sz w:val="24"/>
          <w:szCs w:val="24"/>
        </w:rPr>
        <w:t>":</w:t>
      </w:r>
      <w:r>
        <w:rPr>
          <w:color w:val="000000" w:themeColor="text1"/>
          <w:sz w:val="24"/>
          <w:szCs w:val="24"/>
        </w:rPr>
        <w:t>10</w:t>
      </w:r>
      <w:r w:rsidRPr="00126F89">
        <w:rPr>
          <w:color w:val="000000" w:themeColor="text1"/>
          <w:sz w:val="24"/>
          <w:szCs w:val="24"/>
        </w:rPr>
        <w:t>,</w:t>
      </w:r>
    </w:p>
    <w:p w:rsidR="00B60553" w:rsidRPr="00126F89" w:rsidRDefault="00B60553" w:rsidP="007805D4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max_call_queues</w:t>
      </w:r>
      <w:r w:rsidRPr="00126F89">
        <w:rPr>
          <w:color w:val="000000" w:themeColor="text1"/>
          <w:sz w:val="24"/>
          <w:szCs w:val="24"/>
        </w:rPr>
        <w:t>":1</w:t>
      </w:r>
      <w:r>
        <w:rPr>
          <w:color w:val="000000" w:themeColor="text1"/>
          <w:sz w:val="24"/>
          <w:szCs w:val="24"/>
        </w:rPr>
        <w:t>0</w:t>
      </w:r>
      <w:r w:rsidRPr="00126F89">
        <w:rPr>
          <w:color w:val="000000" w:themeColor="text1"/>
          <w:sz w:val="24"/>
          <w:szCs w:val="24"/>
        </w:rPr>
        <w:t>,</w:t>
      </w:r>
    </w:p>
    <w:p w:rsidR="00B60553" w:rsidRPr="00126F89" w:rsidRDefault="00B60553" w:rsidP="007805D4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max_virtual_receptionists</w:t>
      </w:r>
      <w:r w:rsidRPr="00126F89">
        <w:rPr>
          <w:color w:val="000000" w:themeColor="text1"/>
          <w:sz w:val="24"/>
          <w:szCs w:val="24"/>
        </w:rPr>
        <w:t>":</w:t>
      </w:r>
      <w:r>
        <w:rPr>
          <w:color w:val="000000" w:themeColor="text1"/>
          <w:sz w:val="24"/>
          <w:szCs w:val="24"/>
        </w:rPr>
        <w:t>5</w:t>
      </w:r>
      <w:r w:rsidRPr="00126F89">
        <w:rPr>
          <w:color w:val="000000" w:themeColor="text1"/>
          <w:sz w:val="24"/>
          <w:szCs w:val="24"/>
        </w:rPr>
        <w:t>,</w:t>
      </w:r>
    </w:p>
    <w:p w:rsidR="00B60553" w:rsidRPr="00126F89" w:rsidRDefault="00B60553" w:rsidP="007805D4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max_conference_rooms</w:t>
      </w:r>
      <w:r w:rsidRPr="00126F89">
        <w:rPr>
          <w:color w:val="000000" w:themeColor="text1"/>
          <w:sz w:val="24"/>
          <w:szCs w:val="24"/>
        </w:rPr>
        <w:t>":</w:t>
      </w:r>
      <w:r>
        <w:rPr>
          <w:color w:val="000000" w:themeColor="text1"/>
          <w:sz w:val="24"/>
          <w:szCs w:val="24"/>
        </w:rPr>
        <w:t>-1</w:t>
      </w:r>
    </w:p>
    <w:p w:rsidR="00B60553" w:rsidRDefault="00B60553" w:rsidP="00700DC5">
      <w:pPr>
        <w:spacing w:line="360" w:lineRule="auto"/>
        <w:ind w:left="420" w:firstLine="420"/>
        <w:rPr>
          <w:rStyle w:val="a5"/>
          <w:b w:val="0"/>
          <w:i w:val="0"/>
          <w:sz w:val="24"/>
          <w:szCs w:val="24"/>
        </w:rPr>
      </w:pPr>
      <w:r w:rsidRPr="006C736D">
        <w:rPr>
          <w:rStyle w:val="a5"/>
          <w:rFonts w:hint="eastAsia"/>
          <w:b w:val="0"/>
          <w:i w:val="0"/>
          <w:sz w:val="24"/>
          <w:szCs w:val="24"/>
        </w:rPr>
        <w:t>}</w:t>
      </w:r>
    </w:p>
    <w:p w:rsidR="00525B86" w:rsidRDefault="00F54235" w:rsidP="00525B86">
      <w:pPr>
        <w:tabs>
          <w:tab w:val="left" w:pos="3867"/>
        </w:tabs>
        <w:spacing w:line="360" w:lineRule="auto"/>
        <w:ind w:firstLineChars="200" w:firstLine="50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mail_server</w:t>
      </w:r>
      <w:r w:rsidRPr="00AD7338">
        <w:rPr>
          <w:rStyle w:val="a5"/>
          <w:b w:val="0"/>
          <w:i w:val="0"/>
          <w:sz w:val="24"/>
          <w:szCs w:val="24"/>
        </w:rPr>
        <w:t>":</w:t>
      </w:r>
      <w:r>
        <w:rPr>
          <w:rStyle w:val="a5"/>
          <w:b w:val="0"/>
          <w:i w:val="0"/>
          <w:sz w:val="24"/>
          <w:szCs w:val="24"/>
        </w:rPr>
        <w:t>{</w:t>
      </w:r>
    </w:p>
    <w:p w:rsidR="00F54235" w:rsidRDefault="00F54235" w:rsidP="00525B86">
      <w:pPr>
        <w:tabs>
          <w:tab w:val="left" w:pos="3867"/>
        </w:tabs>
        <w:spacing w:line="360" w:lineRule="auto"/>
        <w:ind w:firstLineChars="350" w:firstLine="840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 w:rsidR="00525B86">
        <w:rPr>
          <w:color w:val="000000" w:themeColor="text1"/>
          <w:sz w:val="24"/>
          <w:szCs w:val="24"/>
        </w:rPr>
        <w:t>smtp_server</w:t>
      </w:r>
      <w:r w:rsidRPr="00126F89">
        <w:rPr>
          <w:color w:val="000000" w:themeColor="text1"/>
          <w:sz w:val="24"/>
          <w:szCs w:val="24"/>
        </w:rPr>
        <w:t>":</w:t>
      </w:r>
      <w:r w:rsidR="00444A76">
        <w:rPr>
          <w:color w:val="000000" w:themeColor="text1"/>
          <w:sz w:val="24"/>
          <w:szCs w:val="24"/>
        </w:rPr>
        <w:t>”12312312.com”</w:t>
      </w:r>
      <w:r w:rsidRPr="00126F89">
        <w:rPr>
          <w:color w:val="000000" w:themeColor="text1"/>
          <w:sz w:val="24"/>
          <w:szCs w:val="24"/>
        </w:rPr>
        <w:t>,</w:t>
      </w:r>
    </w:p>
    <w:p w:rsidR="003844E1" w:rsidRPr="00525B86" w:rsidRDefault="003844E1" w:rsidP="00525B86">
      <w:pPr>
        <w:tabs>
          <w:tab w:val="left" w:pos="3867"/>
        </w:tabs>
        <w:spacing w:line="360" w:lineRule="auto"/>
        <w:ind w:firstLineChars="350" w:firstLine="840"/>
        <w:rPr>
          <w:bCs/>
          <w:iCs/>
          <w:spacing w:val="5"/>
          <w:sz w:val="24"/>
          <w:szCs w:val="24"/>
        </w:rPr>
      </w:pPr>
      <w:r>
        <w:rPr>
          <w:color w:val="000000" w:themeColor="text1"/>
          <w:sz w:val="24"/>
          <w:szCs w:val="24"/>
        </w:rPr>
        <w:t>“smtp_server_port”:443,</w:t>
      </w:r>
    </w:p>
    <w:p w:rsidR="00F54235" w:rsidRPr="00126F89" w:rsidRDefault="00F54235" w:rsidP="00F54235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 w:rsidR="00255164">
        <w:rPr>
          <w:color w:val="000000" w:themeColor="text1"/>
          <w:sz w:val="24"/>
          <w:szCs w:val="24"/>
        </w:rPr>
        <w:t>reply_email_address</w:t>
      </w:r>
      <w:r w:rsidRPr="00126F89">
        <w:rPr>
          <w:color w:val="000000" w:themeColor="text1"/>
          <w:sz w:val="24"/>
          <w:szCs w:val="24"/>
        </w:rPr>
        <w:t>":</w:t>
      </w:r>
      <w:r w:rsidR="00175594">
        <w:rPr>
          <w:color w:val="000000" w:themeColor="text1"/>
          <w:sz w:val="24"/>
          <w:szCs w:val="24"/>
        </w:rPr>
        <w:t>”123132213”</w:t>
      </w:r>
      <w:r w:rsidRPr="00126F89">
        <w:rPr>
          <w:color w:val="000000" w:themeColor="text1"/>
          <w:sz w:val="24"/>
          <w:szCs w:val="24"/>
        </w:rPr>
        <w:t>,</w:t>
      </w:r>
    </w:p>
    <w:p w:rsidR="00F54235" w:rsidRPr="00126F89" w:rsidRDefault="00F54235" w:rsidP="00F54235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 w:rsidR="00C51E85">
        <w:t>u</w:t>
      </w:r>
      <w:r w:rsidR="00C51E85" w:rsidRPr="00D30E92">
        <w:rPr>
          <w:color w:val="000000" w:themeColor="text1"/>
          <w:sz w:val="24"/>
          <w:szCs w:val="24"/>
        </w:rPr>
        <w:t>sername</w:t>
      </w:r>
      <w:r w:rsidR="00C51E85">
        <w:rPr>
          <w:color w:val="000000" w:themeColor="text1"/>
          <w:sz w:val="24"/>
          <w:szCs w:val="24"/>
        </w:rPr>
        <w:t>_</w:t>
      </w:r>
      <w:r w:rsidR="00C51E85" w:rsidRPr="00D30E92">
        <w:rPr>
          <w:color w:val="000000" w:themeColor="text1"/>
          <w:sz w:val="24"/>
          <w:szCs w:val="24"/>
        </w:rPr>
        <w:t>for</w:t>
      </w:r>
      <w:r w:rsidR="00C51E85">
        <w:rPr>
          <w:color w:val="000000" w:themeColor="text1"/>
          <w:sz w:val="24"/>
          <w:szCs w:val="24"/>
        </w:rPr>
        <w:t>_smtp_s</w:t>
      </w:r>
      <w:r w:rsidR="00C51E85" w:rsidRPr="00D30E92">
        <w:rPr>
          <w:color w:val="000000" w:themeColor="text1"/>
          <w:sz w:val="24"/>
          <w:szCs w:val="24"/>
        </w:rPr>
        <w:t>erver</w:t>
      </w:r>
      <w:r w:rsidRPr="00126F89">
        <w:rPr>
          <w:color w:val="000000" w:themeColor="text1"/>
          <w:sz w:val="24"/>
          <w:szCs w:val="24"/>
        </w:rPr>
        <w:t>":</w:t>
      </w:r>
      <w:r w:rsidR="00A04D24">
        <w:rPr>
          <w:color w:val="000000" w:themeColor="text1"/>
          <w:sz w:val="24"/>
          <w:szCs w:val="24"/>
        </w:rPr>
        <w:t>”23434324”</w:t>
      </w:r>
      <w:r w:rsidRPr="00126F89">
        <w:rPr>
          <w:color w:val="000000" w:themeColor="text1"/>
          <w:sz w:val="24"/>
          <w:szCs w:val="24"/>
        </w:rPr>
        <w:t>,</w:t>
      </w:r>
    </w:p>
    <w:p w:rsidR="003919B2" w:rsidRDefault="00F54235" w:rsidP="003919B2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 w:rsidR="00062E76">
        <w:rPr>
          <w:color w:val="000000" w:themeColor="text1"/>
          <w:sz w:val="24"/>
          <w:szCs w:val="24"/>
        </w:rPr>
        <w:t>password_</w:t>
      </w:r>
      <w:r w:rsidR="00062E76" w:rsidRPr="00444901">
        <w:rPr>
          <w:color w:val="000000" w:themeColor="text1"/>
          <w:sz w:val="24"/>
          <w:szCs w:val="24"/>
        </w:rPr>
        <w:t>for</w:t>
      </w:r>
      <w:r w:rsidR="00062E76">
        <w:rPr>
          <w:color w:val="000000" w:themeColor="text1"/>
          <w:sz w:val="24"/>
          <w:szCs w:val="24"/>
        </w:rPr>
        <w:t>_smtp_s</w:t>
      </w:r>
      <w:r w:rsidR="00062E76" w:rsidRPr="00444901">
        <w:rPr>
          <w:color w:val="000000" w:themeColor="text1"/>
          <w:sz w:val="24"/>
          <w:szCs w:val="24"/>
        </w:rPr>
        <w:t>erver</w:t>
      </w:r>
      <w:r w:rsidR="006B693B">
        <w:rPr>
          <w:color w:val="000000" w:themeColor="text1"/>
          <w:sz w:val="24"/>
          <w:szCs w:val="24"/>
        </w:rPr>
        <w:t>":”214354”</w:t>
      </w:r>
    </w:p>
    <w:p w:rsidR="00CD244B" w:rsidRDefault="00CD244B" w:rsidP="003919B2">
      <w:pPr>
        <w:spacing w:line="360" w:lineRule="auto"/>
        <w:ind w:left="420" w:firstLine="42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“enable_ssl_tls”:true/false</w:t>
      </w:r>
      <w:bookmarkStart w:id="2" w:name="_GoBack"/>
      <w:bookmarkEnd w:id="2"/>
    </w:p>
    <w:p w:rsidR="00F54235" w:rsidRPr="003919B2" w:rsidRDefault="00F54235" w:rsidP="003919B2">
      <w:pPr>
        <w:spacing w:line="360" w:lineRule="auto"/>
        <w:ind w:left="420" w:firstLine="420"/>
        <w:jc w:val="left"/>
        <w:rPr>
          <w:rStyle w:val="a5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C736D">
        <w:rPr>
          <w:rStyle w:val="a5"/>
          <w:rFonts w:hint="eastAsia"/>
          <w:b w:val="0"/>
          <w:i w:val="0"/>
          <w:sz w:val="24"/>
          <w:szCs w:val="24"/>
        </w:rPr>
        <w:t>}</w:t>
      </w:r>
    </w:p>
    <w:p w:rsidR="00F54235" w:rsidRDefault="00F54235" w:rsidP="00700DC5">
      <w:pPr>
        <w:spacing w:line="360" w:lineRule="auto"/>
        <w:ind w:left="420" w:firstLine="420"/>
        <w:rPr>
          <w:rStyle w:val="a5"/>
          <w:b w:val="0"/>
          <w:i w:val="0"/>
          <w:sz w:val="24"/>
          <w:szCs w:val="24"/>
        </w:rPr>
      </w:pPr>
    </w:p>
    <w:p w:rsidR="00E574FA" w:rsidRDefault="00E574FA" w:rsidP="00557888">
      <w:pPr>
        <w:tabs>
          <w:tab w:val="left" w:pos="36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0CE0" w:rsidRDefault="005B0CE0" w:rsidP="00557888">
      <w:pPr>
        <w:spacing w:line="360" w:lineRule="auto"/>
      </w:pPr>
    </w:p>
    <w:p w:rsidR="009D6946" w:rsidRPr="005B0CE0" w:rsidRDefault="009D6946" w:rsidP="00557888">
      <w:pPr>
        <w:spacing w:line="360" w:lineRule="auto"/>
      </w:pPr>
    </w:p>
    <w:p w:rsidR="00F16466" w:rsidRDefault="00F16466" w:rsidP="00F16466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D227B5">
        <w:t>account</w:t>
      </w:r>
      <w:r>
        <w:t>/update</w:t>
      </w:r>
    </w:p>
    <w:p w:rsidR="00F16466" w:rsidRDefault="00F16466" w:rsidP="00F164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r w:rsidR="00427029">
        <w:rPr>
          <w:sz w:val="24"/>
          <w:szCs w:val="24"/>
        </w:rPr>
        <w:t>settings of a</w:t>
      </w:r>
      <w:r w:rsidR="00E30F84">
        <w:rPr>
          <w:sz w:val="24"/>
          <w:szCs w:val="24"/>
        </w:rPr>
        <w:t xml:space="preserve"> tenant or admin user</w:t>
      </w:r>
      <w:r>
        <w:rPr>
          <w:sz w:val="24"/>
          <w:szCs w:val="24"/>
        </w:rPr>
        <w:t>.</w:t>
      </w:r>
    </w:p>
    <w:p w:rsidR="00F16466" w:rsidRDefault="00F16466" w:rsidP="00F16466">
      <w:pPr>
        <w:pStyle w:val="3"/>
        <w:spacing w:line="360" w:lineRule="auto"/>
      </w:pPr>
      <w:r>
        <w:rPr>
          <w:rFonts w:hint="eastAsia"/>
        </w:rPr>
        <w:t>Resource URL</w:t>
      </w:r>
    </w:p>
    <w:p w:rsidR="00F16466" w:rsidRDefault="00F16466" w:rsidP="00F1646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F16466" w:rsidRPr="00DE3BD9" w:rsidRDefault="005D6833" w:rsidP="00F164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B1D6B">
        <w:rPr>
          <w:sz w:val="24"/>
          <w:szCs w:val="24"/>
        </w:rPr>
        <w:t>account</w:t>
      </w:r>
      <w:r w:rsidR="00F16466" w:rsidRPr="00DE3BD9">
        <w:rPr>
          <w:sz w:val="24"/>
          <w:szCs w:val="24"/>
        </w:rPr>
        <w:t>/</w:t>
      </w:r>
      <w:r w:rsidR="00F16466">
        <w:rPr>
          <w:sz w:val="24"/>
          <w:szCs w:val="24"/>
        </w:rPr>
        <w:t xml:space="preserve">update </w:t>
      </w:r>
    </w:p>
    <w:p w:rsidR="00F16466" w:rsidRDefault="00F16466" w:rsidP="00F16466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84344" w:rsidTr="00514E91">
        <w:tc>
          <w:tcPr>
            <w:tcW w:w="4148" w:type="dxa"/>
          </w:tcPr>
          <w:p w:rsidR="00984344" w:rsidRPr="00061983" w:rsidRDefault="00984344" w:rsidP="0098434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984344" w:rsidRPr="00061983" w:rsidRDefault="00984344" w:rsidP="0098434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16466" w:rsidTr="00514E91">
        <w:tc>
          <w:tcPr>
            <w:tcW w:w="4148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16466" w:rsidTr="00514E91">
        <w:tc>
          <w:tcPr>
            <w:tcW w:w="4148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16466" w:rsidTr="00514E91">
        <w:tc>
          <w:tcPr>
            <w:tcW w:w="4148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16466" w:rsidRDefault="00F16466" w:rsidP="00F1646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F16466" w:rsidTr="00CE2AB7">
        <w:tc>
          <w:tcPr>
            <w:tcW w:w="2835" w:type="dxa"/>
          </w:tcPr>
          <w:p w:rsidR="00F16466" w:rsidRPr="007A05BA" w:rsidRDefault="00F16466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16466" w:rsidRPr="00061983" w:rsidRDefault="00F16466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461" w:type="dxa"/>
          </w:tcPr>
          <w:p w:rsidR="00F16466" w:rsidRPr="00061983" w:rsidRDefault="00F16466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BD4BE0" w:rsidTr="00CE2AB7">
        <w:tc>
          <w:tcPr>
            <w:tcW w:w="2835" w:type="dxa"/>
          </w:tcPr>
          <w:p w:rsidR="00BD4BE0" w:rsidRDefault="00BD4BE0" w:rsidP="00BD4BE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BD4BE0" w:rsidRDefault="00BD4BE0" w:rsidP="00BD4BE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461" w:type="dxa"/>
          </w:tcPr>
          <w:p w:rsidR="00BD4BE0" w:rsidRDefault="00BD4BE0" w:rsidP="00BD4B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D4BE0" w:rsidRDefault="00BD4BE0" w:rsidP="008A3DE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tenant</w:t>
            </w:r>
            <w:r w:rsidR="005933A2">
              <w:rPr>
                <w:color w:val="808080" w:themeColor="background1" w:themeShade="80"/>
                <w:sz w:val="24"/>
                <w:szCs w:val="24"/>
              </w:rPr>
              <w:t xml:space="preserve"> or admin user</w:t>
            </w:r>
            <w:r>
              <w:rPr>
                <w:color w:val="808080" w:themeColor="background1" w:themeShade="80"/>
                <w:sz w:val="24"/>
                <w:szCs w:val="24"/>
              </w:rPr>
              <w:t>, using it for login PortSIP PBX</w:t>
            </w:r>
          </w:p>
        </w:tc>
      </w:tr>
      <w:tr w:rsidR="0058468A" w:rsidTr="00CE2AB7">
        <w:tc>
          <w:tcPr>
            <w:tcW w:w="2835" w:type="dxa"/>
          </w:tcPr>
          <w:p w:rsidR="0058468A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assword</w:t>
            </w:r>
          </w:p>
          <w:p w:rsidR="0058468A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5461" w:type="dxa"/>
          </w:tcPr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58468A" w:rsidRDefault="00CC0603" w:rsidP="004A43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The new</w:t>
            </w:r>
            <w:r w:rsidR="00E45DCA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password for tenant</w:t>
            </w:r>
            <w:r w:rsidR="00B527F1">
              <w:rPr>
                <w:color w:val="808080" w:themeColor="background1" w:themeShade="80"/>
                <w:sz w:val="24"/>
                <w:szCs w:val="24"/>
              </w:rPr>
              <w:t xml:space="preserve"> or admin</w:t>
            </w:r>
          </w:p>
        </w:tc>
      </w:tr>
      <w:tr w:rsidR="0058468A" w:rsidTr="00E20CBA">
        <w:tc>
          <w:tcPr>
            <w:tcW w:w="2835" w:type="dxa"/>
          </w:tcPr>
          <w:p w:rsidR="0058468A" w:rsidRDefault="00720C15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profile</w:t>
            </w:r>
          </w:p>
          <w:p w:rsidR="0058468A" w:rsidRPr="0021424B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general settings of </w:t>
            </w:r>
            <w:r>
              <w:rPr>
                <w:color w:val="808080" w:themeColor="background1" w:themeShade="80"/>
                <w:sz w:val="24"/>
                <w:szCs w:val="24"/>
              </w:rPr>
              <w:t>tenant user</w:t>
            </w:r>
          </w:p>
        </w:tc>
      </w:tr>
      <w:tr w:rsidR="0058468A" w:rsidTr="00E20CBA">
        <w:tc>
          <w:tcPr>
            <w:tcW w:w="2835" w:type="dxa"/>
          </w:tcPr>
          <w:p w:rsidR="0058468A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</w:t>
            </w:r>
          </w:p>
          <w:p w:rsidR="0058468A" w:rsidRPr="0021424B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office hours settings of tenant or admin user</w:t>
            </w:r>
          </w:p>
        </w:tc>
      </w:tr>
      <w:tr w:rsidR="00EE2BE1" w:rsidTr="00E20CBA">
        <w:tc>
          <w:tcPr>
            <w:tcW w:w="2835" w:type="dxa"/>
          </w:tcPr>
          <w:p w:rsidR="00EE2BE1" w:rsidRDefault="00EE2BE1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ail_</w:t>
            </w:r>
            <w:r>
              <w:rPr>
                <w:color w:val="000000" w:themeColor="text1"/>
                <w:sz w:val="24"/>
                <w:szCs w:val="24"/>
              </w:rPr>
              <w:t>server</w:t>
            </w:r>
          </w:p>
          <w:p w:rsidR="009F7C71" w:rsidRDefault="009F7C71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EE2BE1" w:rsidRDefault="00EE2BE1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</w:tc>
      </w:tr>
      <w:tr w:rsidR="0058468A" w:rsidTr="00E20CBA">
        <w:tc>
          <w:tcPr>
            <w:tcW w:w="2835" w:type="dxa"/>
          </w:tcPr>
          <w:p w:rsidR="0058468A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apability</w:t>
            </w:r>
          </w:p>
          <w:p w:rsidR="0058468A" w:rsidRDefault="0058468A" w:rsidP="005846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Modify the capability settings of tenant user</w:t>
            </w:r>
          </w:p>
          <w:p w:rsidR="0058468A" w:rsidRDefault="0058468A" w:rsidP="005846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ONLY admin user can use this parameter</w:t>
            </w:r>
          </w:p>
        </w:tc>
      </w:tr>
      <w:tr w:rsidR="002C0CE9" w:rsidTr="00E20CBA">
        <w:tc>
          <w:tcPr>
            <w:tcW w:w="2835" w:type="dxa"/>
          </w:tcPr>
          <w:p w:rsidR="002C0CE9" w:rsidRDefault="002C0CE9" w:rsidP="002C0C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nabled</w:t>
            </w:r>
          </w:p>
          <w:p w:rsidR="002C0CE9" w:rsidRPr="0021424B" w:rsidRDefault="00654B8F" w:rsidP="002C0C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2C0CE9" w:rsidRDefault="002C0CE9" w:rsidP="002C0C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C0CE9" w:rsidRDefault="002C0CE9" w:rsidP="002C0C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2C0CE9" w:rsidRPr="00471A9F" w:rsidRDefault="002C0CE9" w:rsidP="002C0C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to enabled the current tenant user</w:t>
            </w:r>
          </w:p>
        </w:tc>
      </w:tr>
    </w:tbl>
    <w:p w:rsidR="009654F4" w:rsidRPr="00DB05C5" w:rsidRDefault="00AB2242" w:rsidP="00455640">
      <w:pPr>
        <w:pStyle w:val="4"/>
      </w:pPr>
      <w:r>
        <w:t>Profile</w:t>
      </w:r>
      <w:r w:rsidR="009654F4" w:rsidRPr="00DB05C5">
        <w:t xml:space="preserve"> Settings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9654F4" w:rsidTr="00833F5A">
        <w:tc>
          <w:tcPr>
            <w:tcW w:w="3544" w:type="dxa"/>
          </w:tcPr>
          <w:p w:rsidR="009654F4" w:rsidRDefault="009654F4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irst_name</w:t>
            </w:r>
          </w:p>
          <w:p w:rsidR="009654F4" w:rsidRPr="0021424B" w:rsidRDefault="002E7C91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name of tenant or admin user</w:t>
            </w:r>
          </w:p>
        </w:tc>
      </w:tr>
      <w:tr w:rsidR="009654F4" w:rsidTr="00833F5A">
        <w:tc>
          <w:tcPr>
            <w:tcW w:w="3544" w:type="dxa"/>
          </w:tcPr>
          <w:p w:rsidR="009654F4" w:rsidRDefault="009654F4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_name</w:t>
            </w:r>
          </w:p>
          <w:p w:rsidR="009654F4" w:rsidRPr="007C199D" w:rsidRDefault="001E641A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tenant or admin user</w:t>
            </w:r>
          </w:p>
        </w:tc>
      </w:tr>
      <w:tr w:rsidR="009654F4" w:rsidTr="00833F5A">
        <w:tc>
          <w:tcPr>
            <w:tcW w:w="3544" w:type="dxa"/>
          </w:tcPr>
          <w:p w:rsidR="009654F4" w:rsidRDefault="009654F4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mail</w:t>
            </w:r>
          </w:p>
          <w:p w:rsidR="009654F4" w:rsidRDefault="00F550FF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email address of tenant or admin user</w:t>
            </w:r>
          </w:p>
        </w:tc>
      </w:tr>
      <w:tr w:rsidR="009654F4" w:rsidRPr="00061983" w:rsidTr="00833F5A">
        <w:tc>
          <w:tcPr>
            <w:tcW w:w="3544" w:type="dxa"/>
          </w:tcPr>
          <w:p w:rsidR="009654F4" w:rsidRPr="007A05BA" w:rsidRDefault="009654F4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company_name</w:t>
            </w:r>
          </w:p>
          <w:p w:rsidR="009654F4" w:rsidRPr="00061983" w:rsidRDefault="00F550FF" w:rsidP="00833F5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654F4" w:rsidRPr="00061983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tenant or admin user company</w:t>
            </w:r>
          </w:p>
        </w:tc>
      </w:tr>
      <w:tr w:rsidR="005962FA" w:rsidRPr="00061983" w:rsidTr="00833F5A">
        <w:tc>
          <w:tcPr>
            <w:tcW w:w="3544" w:type="dxa"/>
          </w:tcPr>
          <w:p w:rsidR="005962FA" w:rsidRPr="007A05BA" w:rsidRDefault="005962FA" w:rsidP="005962F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company_website</w:t>
            </w:r>
          </w:p>
          <w:p w:rsidR="005962FA" w:rsidRPr="00061983" w:rsidRDefault="00FE19D6" w:rsidP="005962F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5962FA" w:rsidRDefault="005962FA" w:rsidP="005962F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62FA" w:rsidRPr="00061983" w:rsidRDefault="005962FA" w:rsidP="005962F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official website of tenant or admin user company</w:t>
            </w:r>
          </w:p>
        </w:tc>
      </w:tr>
      <w:tr w:rsidR="005962FA" w:rsidRPr="00061983" w:rsidTr="00833F5A">
        <w:tc>
          <w:tcPr>
            <w:tcW w:w="3544" w:type="dxa"/>
          </w:tcPr>
          <w:p w:rsidR="005962FA" w:rsidRDefault="005962FA" w:rsidP="005962F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timezone</w:t>
            </w:r>
          </w:p>
          <w:p w:rsidR="005962FA" w:rsidRDefault="005962FA" w:rsidP="005962F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4D31AB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D31AB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4D31AB" w:rsidRPr="001D5051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UTC-11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UTC-10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UTC-9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UTC-8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4D31AB" w:rsidRPr="001D5051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UTC-7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UTC-6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UTC-5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UTC-4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4D31AB" w:rsidRPr="001D5051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UTC-3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UTC-2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 0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4D31AB" w:rsidRPr="001D5051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UTC+2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UTC+3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UTC+4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4D31AB" w:rsidRPr="001D5051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UTC+5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UTC+6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UTC+7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UTC+8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4D31AB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UTC+9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UTC+10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UTC+11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5962FA" w:rsidRDefault="004D31AB" w:rsidP="004D31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Use UTC(</w:t>
            </w:r>
            <w:r w:rsidRPr="00307F90">
              <w:rPr>
                <w:color w:val="808080" w:themeColor="background1" w:themeShade="80"/>
                <w:sz w:val="24"/>
                <w:szCs w:val="24"/>
              </w:rPr>
              <w:t>Coordinated Universal Time</w:t>
            </w:r>
            <w:r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5962FA" w:rsidRPr="00061983" w:rsidTr="00833F5A">
        <w:tc>
          <w:tcPr>
            <w:tcW w:w="3544" w:type="dxa"/>
          </w:tcPr>
          <w:p w:rsidR="005962FA" w:rsidRDefault="005962FA" w:rsidP="005962F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currency</w:t>
            </w:r>
          </w:p>
          <w:p w:rsidR="005962FA" w:rsidRDefault="005962FA" w:rsidP="005962F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5962FA" w:rsidRDefault="005962FA" w:rsidP="005962F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62FA" w:rsidRDefault="005962FA" w:rsidP="005962F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5962FA" w:rsidRDefault="005962FA" w:rsidP="005962F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“USD” or “CNY” or “GBP” or “EUR”</w:t>
            </w:r>
          </w:p>
        </w:tc>
      </w:tr>
    </w:tbl>
    <w:p w:rsidR="009654F4" w:rsidRPr="00EC35A5" w:rsidRDefault="009654F4" w:rsidP="00455640">
      <w:pPr>
        <w:pStyle w:val="4"/>
      </w:pPr>
      <w:r w:rsidRPr="00EC35A5">
        <w:rPr>
          <w:rFonts w:hint="eastAsia"/>
        </w:rPr>
        <w:t>Office Hours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9654F4" w:rsidRPr="00A01254" w:rsidRDefault="00886F3D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“09:00”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start time setup</w:t>
            </w:r>
          </w:p>
        </w:tc>
      </w:tr>
      <w:tr w:rsidR="009654F4" w:rsidRPr="00061983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9654F4" w:rsidRPr="00061983" w:rsidRDefault="00886F3D" w:rsidP="00833F5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“17:00”</w:t>
            </w:r>
          </w:p>
          <w:p w:rsidR="009654F4" w:rsidRPr="00061983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end time setup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</w:t>
            </w:r>
            <w:r>
              <w:rPr>
                <w:rFonts w:hint="eastAsia"/>
                <w:sz w:val="24"/>
                <w:szCs w:val="24"/>
              </w:rPr>
              <w:t>ay_</w:t>
            </w:r>
            <w:r>
              <w:rPr>
                <w:sz w:val="24"/>
                <w:szCs w:val="24"/>
              </w:rPr>
              <w:t>to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9654F4" w:rsidRDefault="00886F3D" w:rsidP="00833F5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9654F4" w:rsidTr="00833F5A">
        <w:tc>
          <w:tcPr>
            <w:tcW w:w="3261" w:type="dxa"/>
          </w:tcPr>
          <w:p w:rsidR="009654F4" w:rsidRDefault="009654F4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9654F4" w:rsidRDefault="00886F3D" w:rsidP="00833F5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654F4" w:rsidRDefault="009654F4" w:rsidP="00833F5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</w:tbl>
    <w:p w:rsidR="000711E9" w:rsidRDefault="000711E9" w:rsidP="000711E9">
      <w:pPr>
        <w:pStyle w:val="4"/>
      </w:pPr>
      <w:r>
        <w:rPr>
          <w:rFonts w:hint="eastAsia"/>
        </w:rPr>
        <w:t>Capability Settings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0711E9" w:rsidTr="008F0534">
        <w:tc>
          <w:tcPr>
            <w:tcW w:w="3261" w:type="dxa"/>
          </w:tcPr>
          <w:p w:rsidR="000711E9" w:rsidRDefault="000711E9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max_extensions</w:t>
            </w:r>
          </w:p>
          <w:p w:rsidR="000711E9" w:rsidRPr="00943463" w:rsidRDefault="006840C4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extensions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NOTE: -1 for unlimited</w:t>
            </w:r>
          </w:p>
        </w:tc>
      </w:tr>
      <w:tr w:rsidR="000711E9" w:rsidTr="008F0534">
        <w:tc>
          <w:tcPr>
            <w:tcW w:w="3261" w:type="dxa"/>
          </w:tcPr>
          <w:p w:rsidR="000711E9" w:rsidRDefault="000711E9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max_concurrent_calls</w:t>
            </w:r>
          </w:p>
          <w:p w:rsidR="000711E9" w:rsidRPr="00943463" w:rsidRDefault="006840C4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concurrent calls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0711E9" w:rsidTr="008F0534">
        <w:tc>
          <w:tcPr>
            <w:tcW w:w="3261" w:type="dxa"/>
          </w:tcPr>
          <w:p w:rsidR="000711E9" w:rsidRDefault="000711E9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ring_groups</w:t>
            </w:r>
          </w:p>
          <w:p w:rsidR="000711E9" w:rsidRPr="00943463" w:rsidRDefault="006840C4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>ring groups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0711E9" w:rsidTr="008F0534">
        <w:tc>
          <w:tcPr>
            <w:tcW w:w="3261" w:type="dxa"/>
          </w:tcPr>
          <w:p w:rsidR="000711E9" w:rsidRDefault="000711E9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max_virtual_receptionists</w:t>
            </w:r>
          </w:p>
          <w:p w:rsidR="000711E9" w:rsidRPr="00943463" w:rsidRDefault="006840C4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virtual receptionist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0711E9" w:rsidTr="008F0534">
        <w:tc>
          <w:tcPr>
            <w:tcW w:w="3261" w:type="dxa"/>
          </w:tcPr>
          <w:p w:rsidR="000711E9" w:rsidRDefault="000711E9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call_queues</w:t>
            </w:r>
          </w:p>
          <w:p w:rsidR="000711E9" w:rsidRDefault="006840C4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call queues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0711E9" w:rsidTr="008F0534">
        <w:tc>
          <w:tcPr>
            <w:tcW w:w="3261" w:type="dxa"/>
          </w:tcPr>
          <w:p w:rsidR="000711E9" w:rsidRDefault="000711E9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conference_rooms</w:t>
            </w:r>
          </w:p>
          <w:p w:rsidR="000711E9" w:rsidRDefault="006840C4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>conference room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0711E9" w:rsidRDefault="000711E9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  <w:p w:rsidR="00E53C8B" w:rsidRDefault="00E53C8B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  <w:p w:rsidR="00E53C8B" w:rsidRDefault="00E53C8B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  <w:p w:rsidR="00E53C8B" w:rsidRDefault="00E53C8B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425C58" w:rsidRDefault="00425C58" w:rsidP="00425C58">
      <w:pPr>
        <w:pStyle w:val="4"/>
      </w:pPr>
      <w:r>
        <w:t>Mail Server Object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425C58" w:rsidTr="005A3B86">
        <w:tc>
          <w:tcPr>
            <w:tcW w:w="3261" w:type="dxa"/>
          </w:tcPr>
          <w:p w:rsidR="00425C58" w:rsidRDefault="00425C58" w:rsidP="005A3B86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smtp_server</w:t>
            </w:r>
          </w:p>
          <w:p w:rsidR="00425C58" w:rsidRPr="00943463" w:rsidRDefault="00425C58" w:rsidP="005A3B86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425C58" w:rsidRDefault="00425C58" w:rsidP="005A3B8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425C58" w:rsidRDefault="00425C58" w:rsidP="005A3B8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6D449E" w:rsidTr="005A3B86">
        <w:tc>
          <w:tcPr>
            <w:tcW w:w="3261" w:type="dxa"/>
          </w:tcPr>
          <w:p w:rsidR="006D449E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smtp_server_port</w:t>
            </w:r>
          </w:p>
          <w:p w:rsidR="006D449E" w:rsidRPr="00943463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045" w:type="dxa"/>
          </w:tcPr>
          <w:p w:rsidR="006D449E" w:rsidRDefault="006D449E" w:rsidP="006D449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</w:t>
            </w:r>
          </w:p>
        </w:tc>
      </w:tr>
      <w:tr w:rsidR="006D449E" w:rsidTr="005A3B86">
        <w:tc>
          <w:tcPr>
            <w:tcW w:w="3261" w:type="dxa"/>
          </w:tcPr>
          <w:p w:rsidR="006D449E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reply_email_address</w:t>
            </w:r>
          </w:p>
          <w:p w:rsidR="006D449E" w:rsidRPr="00943463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D449E" w:rsidRDefault="006D449E" w:rsidP="006D449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6D449E" w:rsidTr="005A3B86">
        <w:tc>
          <w:tcPr>
            <w:tcW w:w="3261" w:type="dxa"/>
          </w:tcPr>
          <w:p w:rsidR="006D449E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t>u</w:t>
            </w:r>
            <w:r w:rsidRPr="00D30E92">
              <w:rPr>
                <w:color w:val="000000" w:themeColor="text1"/>
                <w:sz w:val="24"/>
                <w:szCs w:val="24"/>
              </w:rPr>
              <w:t>sername</w:t>
            </w:r>
            <w:r>
              <w:rPr>
                <w:color w:val="000000" w:themeColor="text1"/>
                <w:sz w:val="24"/>
                <w:szCs w:val="24"/>
              </w:rPr>
              <w:t>_</w:t>
            </w:r>
            <w:r w:rsidRPr="00D30E92">
              <w:rPr>
                <w:color w:val="000000" w:themeColor="text1"/>
                <w:sz w:val="24"/>
                <w:szCs w:val="24"/>
              </w:rPr>
              <w:t>for</w:t>
            </w:r>
            <w:r>
              <w:rPr>
                <w:color w:val="000000" w:themeColor="text1"/>
                <w:sz w:val="24"/>
                <w:szCs w:val="24"/>
              </w:rPr>
              <w:t>_smtp_s</w:t>
            </w:r>
            <w:r w:rsidRPr="00D30E92">
              <w:rPr>
                <w:color w:val="000000" w:themeColor="text1"/>
                <w:sz w:val="24"/>
                <w:szCs w:val="24"/>
              </w:rPr>
              <w:t>erver</w:t>
            </w:r>
          </w:p>
          <w:p w:rsidR="006D449E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D449E" w:rsidRDefault="006D449E" w:rsidP="006D449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6D449E" w:rsidTr="005A3B86">
        <w:tc>
          <w:tcPr>
            <w:tcW w:w="3261" w:type="dxa"/>
          </w:tcPr>
          <w:p w:rsidR="006D449E" w:rsidRDefault="006D449E" w:rsidP="006D449E">
            <w:r>
              <w:rPr>
                <w:color w:val="000000" w:themeColor="text1"/>
                <w:sz w:val="24"/>
                <w:szCs w:val="24"/>
              </w:rPr>
              <w:t>password_</w:t>
            </w:r>
            <w:r w:rsidRPr="00444901">
              <w:rPr>
                <w:color w:val="000000" w:themeColor="text1"/>
                <w:sz w:val="24"/>
                <w:szCs w:val="24"/>
              </w:rPr>
              <w:t>for</w:t>
            </w:r>
            <w:r>
              <w:rPr>
                <w:color w:val="000000" w:themeColor="text1"/>
                <w:sz w:val="24"/>
                <w:szCs w:val="24"/>
              </w:rPr>
              <w:t>_smtp_s</w:t>
            </w:r>
            <w:r w:rsidRPr="00444901">
              <w:rPr>
                <w:color w:val="000000" w:themeColor="text1"/>
                <w:sz w:val="24"/>
                <w:szCs w:val="24"/>
              </w:rPr>
              <w:t>erver</w:t>
            </w:r>
          </w:p>
          <w:p w:rsidR="006D449E" w:rsidRDefault="006D449E" w:rsidP="006D449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6D449E" w:rsidRDefault="006D449E" w:rsidP="006D449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E53C8B" w:rsidTr="005A3B86">
        <w:tc>
          <w:tcPr>
            <w:tcW w:w="3261" w:type="dxa"/>
          </w:tcPr>
          <w:p w:rsidR="00E53C8B" w:rsidRDefault="00066231" w:rsidP="00E53C8B">
            <w:r>
              <w:rPr>
                <w:color w:val="000000" w:themeColor="text1"/>
                <w:sz w:val="24"/>
                <w:szCs w:val="24"/>
              </w:rPr>
              <w:t>e</w:t>
            </w:r>
            <w:r w:rsidR="00E53C8B">
              <w:rPr>
                <w:color w:val="000000" w:themeColor="text1"/>
                <w:sz w:val="24"/>
                <w:szCs w:val="24"/>
              </w:rPr>
              <w:t>nable_ssl_tls</w:t>
            </w:r>
          </w:p>
          <w:p w:rsidR="00E53C8B" w:rsidRDefault="00E53C8B" w:rsidP="00E53C8B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E53C8B" w:rsidRDefault="00E53C8B" w:rsidP="00E53C8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</w:p>
        </w:tc>
      </w:tr>
    </w:tbl>
    <w:p w:rsidR="00F16466" w:rsidRDefault="00F16466" w:rsidP="00F16466">
      <w:pPr>
        <w:pStyle w:val="3"/>
        <w:spacing w:line="360" w:lineRule="auto"/>
      </w:pPr>
      <w:r>
        <w:rPr>
          <w:rFonts w:hint="eastAsia"/>
        </w:rPr>
        <w:t>Example Request</w:t>
      </w:r>
    </w:p>
    <w:p w:rsidR="00F16466" w:rsidRDefault="00F16466" w:rsidP="00F164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F16466" w:rsidRDefault="00F16466" w:rsidP="00F1646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493A72" w:rsidRDefault="005D6833" w:rsidP="00F164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F3940">
        <w:rPr>
          <w:sz w:val="24"/>
          <w:szCs w:val="24"/>
        </w:rPr>
        <w:t>account</w:t>
      </w:r>
      <w:r w:rsidR="00DA4053">
        <w:rPr>
          <w:sz w:val="24"/>
          <w:szCs w:val="24"/>
        </w:rPr>
        <w:t>/</w:t>
      </w:r>
      <w:r w:rsidR="00F16466">
        <w:rPr>
          <w:sz w:val="24"/>
          <w:szCs w:val="24"/>
        </w:rPr>
        <w:t>update</w:t>
      </w:r>
    </w:p>
    <w:p w:rsidR="005F299D" w:rsidRDefault="005F299D" w:rsidP="00F16466">
      <w:pPr>
        <w:spacing w:line="360" w:lineRule="auto"/>
        <w:rPr>
          <w:sz w:val="24"/>
          <w:szCs w:val="24"/>
        </w:rPr>
      </w:pPr>
    </w:p>
    <w:p w:rsidR="005F299D" w:rsidRDefault="005F299D" w:rsidP="00F16466">
      <w:pPr>
        <w:spacing w:line="360" w:lineRule="auto"/>
        <w:rPr>
          <w:sz w:val="24"/>
          <w:szCs w:val="24"/>
        </w:rPr>
      </w:pPr>
    </w:p>
    <w:p w:rsidR="004E70F2" w:rsidRDefault="004E70F2" w:rsidP="004E70F2">
      <w:pPr>
        <w:pStyle w:val="2"/>
        <w:spacing w:line="360" w:lineRule="auto"/>
      </w:pPr>
      <w:r>
        <w:rPr>
          <w:rFonts w:hint="eastAsia"/>
        </w:rPr>
        <w:t xml:space="preserve">GET </w:t>
      </w:r>
      <w:r w:rsidR="00ED7509">
        <w:t>account/</w:t>
      </w:r>
      <w:r>
        <w:t>list</w:t>
      </w:r>
    </w:p>
    <w:p w:rsidR="00FF1D28" w:rsidRPr="00915824" w:rsidRDefault="00FF1D28" w:rsidP="00FF1D28">
      <w:pPr>
        <w:spacing w:line="360" w:lineRule="auto"/>
        <w:rPr>
          <w:sz w:val="24"/>
          <w:szCs w:val="24"/>
        </w:rPr>
      </w:pPr>
      <w:r w:rsidRPr="00915824">
        <w:rPr>
          <w:sz w:val="24"/>
          <w:szCs w:val="24"/>
        </w:rPr>
        <w:t>NOTE: Only the admin user can use</w:t>
      </w:r>
      <w:r>
        <w:rPr>
          <w:sz w:val="24"/>
          <w:szCs w:val="24"/>
        </w:rPr>
        <w:t>.</w:t>
      </w:r>
    </w:p>
    <w:p w:rsidR="004E70F2" w:rsidRPr="004C0A42" w:rsidRDefault="004E70F2" w:rsidP="004E70F2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>
        <w:rPr>
          <w:sz w:val="24"/>
          <w:szCs w:val="24"/>
        </w:rPr>
        <w:t>tenant.</w:t>
      </w:r>
    </w:p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t>Resource URL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4E70F2" w:rsidRPr="00DE3BD9" w:rsidRDefault="00701DE8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/account/</w:t>
      </w:r>
      <w:r w:rsidR="004E70F2" w:rsidRPr="00DE3BD9">
        <w:rPr>
          <w:sz w:val="24"/>
          <w:szCs w:val="24"/>
        </w:rPr>
        <w:t>list</w:t>
      </w:r>
    </w:p>
    <w:p w:rsidR="004E70F2" w:rsidRDefault="004E70F2" w:rsidP="004E70F2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Rate limited?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E70F2" w:rsidRDefault="004E70F2" w:rsidP="004E70F2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70F2" w:rsidRPr="00061983" w:rsidTr="00017FC4">
        <w:tc>
          <w:tcPr>
            <w:tcW w:w="4148" w:type="dxa"/>
          </w:tcPr>
          <w:p w:rsidR="004E70F2" w:rsidRPr="007A05BA" w:rsidRDefault="004E70F2" w:rsidP="00017FC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E70F2" w:rsidRPr="00061983" w:rsidRDefault="004E70F2" w:rsidP="00017FC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t>Example Request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4E70F2" w:rsidRDefault="00B11A53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/account/</w:t>
      </w:r>
      <w:r w:rsidR="004E70F2">
        <w:rPr>
          <w:sz w:val="24"/>
          <w:szCs w:val="24"/>
        </w:rPr>
        <w:t>list</w:t>
      </w:r>
      <w:r w:rsidR="004E70F2" w:rsidRPr="00563033">
        <w:rPr>
          <w:sz w:val="24"/>
          <w:szCs w:val="24"/>
        </w:rPr>
        <w:t>?access_token=&lt;token_value&gt;</w:t>
      </w:r>
    </w:p>
    <w:p w:rsidR="004E70F2" w:rsidRDefault="004E70F2" w:rsidP="004E70F2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4E70F2" w:rsidTr="00017FC4">
        <w:tc>
          <w:tcPr>
            <w:tcW w:w="2977" w:type="dxa"/>
          </w:tcPr>
          <w:p w:rsidR="004E70F2" w:rsidRPr="007A05BA" w:rsidRDefault="004E70F2" w:rsidP="00017FC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4E70F2" w:rsidRPr="00061983" w:rsidRDefault="004E70F2" w:rsidP="00017FC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E70F2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tenant</w:t>
            </w:r>
          </w:p>
        </w:tc>
      </w:tr>
      <w:tr w:rsidR="004E70F2" w:rsidTr="00017FC4">
        <w:tc>
          <w:tcPr>
            <w:tcW w:w="2977" w:type="dxa"/>
          </w:tcPr>
          <w:p w:rsidR="004E70F2" w:rsidRDefault="004E70F2" w:rsidP="00017FC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tenants</w:t>
            </w:r>
          </w:p>
          <w:p w:rsidR="004E70F2" w:rsidRPr="00372078" w:rsidRDefault="004E70F2" w:rsidP="00017FC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E70F2" w:rsidRDefault="0061611E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4E70F2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E70F2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tenant object collection.</w:t>
            </w:r>
          </w:p>
        </w:tc>
      </w:tr>
    </w:tbl>
    <w:p w:rsidR="004E70F2" w:rsidRDefault="004E70F2" w:rsidP="004E70F2">
      <w:pPr>
        <w:pStyle w:val="4"/>
        <w:spacing w:line="360" w:lineRule="auto"/>
      </w:pPr>
      <w:r>
        <w:t>Tenant</w:t>
      </w:r>
      <w:r>
        <w:rPr>
          <w:rFonts w:hint="eastAsia"/>
        </w:rPr>
        <w:t xml:space="preserve"> </w:t>
      </w:r>
      <w:r>
        <w:t>object 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2F323E" w:rsidTr="00017FC4">
        <w:tc>
          <w:tcPr>
            <w:tcW w:w="2977" w:type="dxa"/>
          </w:tcPr>
          <w:p w:rsidR="002F323E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2F323E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user name of tenant, using it for tenant login PortSIP PBX </w:t>
            </w:r>
          </w:p>
        </w:tc>
      </w:tr>
      <w:tr w:rsidR="002F323E" w:rsidTr="00017FC4">
        <w:tc>
          <w:tcPr>
            <w:tcW w:w="2977" w:type="dxa"/>
          </w:tcPr>
          <w:p w:rsidR="002F323E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irst_name</w:t>
            </w:r>
          </w:p>
          <w:p w:rsidR="002F323E" w:rsidRPr="0021424B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name of tenant</w:t>
            </w:r>
          </w:p>
        </w:tc>
      </w:tr>
      <w:tr w:rsidR="002F323E" w:rsidTr="00017FC4">
        <w:tc>
          <w:tcPr>
            <w:tcW w:w="2977" w:type="dxa"/>
          </w:tcPr>
          <w:p w:rsidR="002F323E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_name</w:t>
            </w:r>
          </w:p>
          <w:p w:rsidR="002F323E" w:rsidRPr="007C199D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tenant</w:t>
            </w:r>
          </w:p>
        </w:tc>
      </w:tr>
      <w:tr w:rsidR="002F323E" w:rsidTr="00017FC4">
        <w:tc>
          <w:tcPr>
            <w:tcW w:w="2977" w:type="dxa"/>
          </w:tcPr>
          <w:p w:rsidR="002F323E" w:rsidRPr="007A05BA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company_name</w:t>
            </w:r>
          </w:p>
          <w:p w:rsidR="002F323E" w:rsidRPr="00061983" w:rsidRDefault="002F323E" w:rsidP="002F323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F323E" w:rsidRPr="00061983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tenant company</w:t>
            </w:r>
          </w:p>
        </w:tc>
      </w:tr>
      <w:tr w:rsidR="002F323E" w:rsidTr="00017FC4">
        <w:tc>
          <w:tcPr>
            <w:tcW w:w="2977" w:type="dxa"/>
          </w:tcPr>
          <w:p w:rsidR="002F323E" w:rsidRDefault="002F323E" w:rsidP="002F323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max_extensions</w:t>
            </w:r>
          </w:p>
          <w:p w:rsidR="002F323E" w:rsidRPr="00943463" w:rsidRDefault="002F323E" w:rsidP="002F323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maximum number extensions support for current user</w:t>
            </w:r>
          </w:p>
        </w:tc>
      </w:tr>
      <w:tr w:rsidR="002F323E" w:rsidTr="00017FC4">
        <w:tc>
          <w:tcPr>
            <w:tcW w:w="2977" w:type="dxa"/>
          </w:tcPr>
          <w:p w:rsidR="002F323E" w:rsidRDefault="002F323E" w:rsidP="002F323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max_concurrent_calls</w:t>
            </w:r>
          </w:p>
          <w:p w:rsidR="002F323E" w:rsidRPr="00943463" w:rsidRDefault="002F323E" w:rsidP="002F323E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concurrent calls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support for current user</w:t>
            </w:r>
          </w:p>
        </w:tc>
      </w:tr>
      <w:tr w:rsidR="002F323E" w:rsidTr="00017FC4">
        <w:tc>
          <w:tcPr>
            <w:tcW w:w="2977" w:type="dxa"/>
          </w:tcPr>
          <w:p w:rsidR="002F323E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nabled</w:t>
            </w:r>
          </w:p>
          <w:p w:rsidR="002F323E" w:rsidRPr="0021424B" w:rsidRDefault="002F323E" w:rsidP="002F323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F323E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2F323E" w:rsidRPr="00471A9F" w:rsidRDefault="002F323E" w:rsidP="002F32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to enable the current tenant user. </w:t>
            </w:r>
          </w:p>
        </w:tc>
      </w:tr>
    </w:tbl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t>Example Result</w:t>
      </w:r>
    </w:p>
    <w:p w:rsidR="004E70F2" w:rsidRPr="00AD7338" w:rsidRDefault="004E70F2" w:rsidP="004E70F2">
      <w:pPr>
        <w:spacing w:line="360" w:lineRule="auto"/>
        <w:rPr>
          <w:sz w:val="24"/>
          <w:szCs w:val="24"/>
        </w:rPr>
      </w:pPr>
      <w:r w:rsidRPr="00AD7338">
        <w:rPr>
          <w:rFonts w:hint="eastAsia"/>
          <w:sz w:val="24"/>
          <w:szCs w:val="24"/>
        </w:rPr>
        <w:t>{</w:t>
      </w:r>
    </w:p>
    <w:p w:rsidR="004E70F2" w:rsidRPr="00AD7338" w:rsidRDefault="004E70F2" w:rsidP="004E70F2">
      <w:pPr>
        <w:spacing w:line="360" w:lineRule="auto"/>
        <w:ind w:firstLine="420"/>
        <w:jc w:val="left"/>
        <w:rPr>
          <w:rStyle w:val="a5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AD7338">
        <w:rPr>
          <w:rStyle w:val="a5"/>
          <w:rFonts w:hint="eastAsia"/>
          <w:b w:val="0"/>
          <w:i w:val="0"/>
          <w:sz w:val="24"/>
          <w:szCs w:val="24"/>
        </w:rPr>
        <w:t>"</w:t>
      </w:r>
      <w:r w:rsidRPr="00AD7338">
        <w:rPr>
          <w:color w:val="000000" w:themeColor="text1"/>
          <w:sz w:val="24"/>
          <w:szCs w:val="24"/>
        </w:rPr>
        <w:t>count</w:t>
      </w:r>
      <w:r w:rsidRPr="00AD7338">
        <w:rPr>
          <w:rStyle w:val="a5"/>
          <w:rFonts w:hint="eastAsia"/>
          <w:b w:val="0"/>
          <w:i w:val="0"/>
          <w:sz w:val="24"/>
          <w:szCs w:val="24"/>
        </w:rPr>
        <w:t>":</w:t>
      </w:r>
      <w:r w:rsidRPr="00AD7338">
        <w:rPr>
          <w:rStyle w:val="a5"/>
          <w:b w:val="0"/>
          <w:bCs w:val="0"/>
          <w:i w:val="0"/>
          <w:iCs w:val="0"/>
          <w:sz w:val="24"/>
          <w:szCs w:val="24"/>
        </w:rPr>
        <w:t>1,</w:t>
      </w:r>
    </w:p>
    <w:p w:rsidR="004E70F2" w:rsidRPr="00AD7338" w:rsidRDefault="004E70F2" w:rsidP="004E70F2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tenants</w:t>
      </w:r>
      <w:r w:rsidRPr="00AD7338">
        <w:rPr>
          <w:rStyle w:val="a5"/>
          <w:b w:val="0"/>
          <w:i w:val="0"/>
          <w:sz w:val="24"/>
          <w:szCs w:val="24"/>
        </w:rPr>
        <w:t>":</w:t>
      </w:r>
      <w:r w:rsidR="00165A6A">
        <w:rPr>
          <w:rStyle w:val="a5"/>
          <w:b w:val="0"/>
          <w:i w:val="0"/>
          <w:sz w:val="24"/>
          <w:szCs w:val="24"/>
        </w:rPr>
        <w:t>[</w:t>
      </w:r>
    </w:p>
    <w:p w:rsidR="004E70F2" w:rsidRDefault="004E70F2" w:rsidP="0096339B">
      <w:pPr>
        <w:spacing w:line="360" w:lineRule="auto"/>
        <w:ind w:left="420" w:firstLine="42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{</w:t>
      </w:r>
    </w:p>
    <w:p w:rsidR="004E70F2" w:rsidRDefault="004E70F2" w:rsidP="004E70F2">
      <w:pPr>
        <w:spacing w:line="360" w:lineRule="auto"/>
        <w:ind w:leftChars="400" w:left="84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first_name</w:t>
      </w:r>
      <w:r w:rsidRPr="00AD7338">
        <w:rPr>
          <w:rStyle w:val="a5"/>
          <w:b w:val="0"/>
          <w:i w:val="0"/>
          <w:sz w:val="24"/>
          <w:szCs w:val="24"/>
        </w:rPr>
        <w:t>":"</w:t>
      </w:r>
      <w:r>
        <w:rPr>
          <w:rStyle w:val="a5"/>
          <w:b w:val="0"/>
          <w:i w:val="0"/>
          <w:sz w:val="24"/>
          <w:szCs w:val="24"/>
        </w:rPr>
        <w:t>tenant_firstname</w:t>
      </w:r>
      <w:r w:rsidRPr="00AD7338">
        <w:rPr>
          <w:rStyle w:val="a5"/>
          <w:b w:val="0"/>
          <w:i w:val="0"/>
          <w:sz w:val="24"/>
          <w:szCs w:val="24"/>
        </w:rPr>
        <w:t>",</w:t>
      </w:r>
    </w:p>
    <w:p w:rsidR="004E70F2" w:rsidRPr="00AD7338" w:rsidRDefault="004E70F2" w:rsidP="004E70F2">
      <w:pPr>
        <w:spacing w:line="360" w:lineRule="auto"/>
        <w:ind w:leftChars="400" w:left="84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last_name</w:t>
      </w:r>
      <w:r w:rsidRPr="00AD7338">
        <w:rPr>
          <w:rStyle w:val="a5"/>
          <w:b w:val="0"/>
          <w:i w:val="0"/>
          <w:sz w:val="24"/>
          <w:szCs w:val="24"/>
        </w:rPr>
        <w:t>":"</w:t>
      </w:r>
      <w:r>
        <w:rPr>
          <w:rStyle w:val="a5"/>
          <w:b w:val="0"/>
          <w:i w:val="0"/>
          <w:sz w:val="24"/>
          <w:szCs w:val="24"/>
        </w:rPr>
        <w:t>tenant_lastname</w:t>
      </w:r>
      <w:r w:rsidRPr="00AD7338">
        <w:rPr>
          <w:rStyle w:val="a5"/>
          <w:b w:val="0"/>
          <w:i w:val="0"/>
          <w:sz w:val="24"/>
          <w:szCs w:val="24"/>
        </w:rPr>
        <w:t>",</w:t>
      </w:r>
    </w:p>
    <w:p w:rsidR="004E70F2" w:rsidRDefault="004E70F2" w:rsidP="004E70F2">
      <w:pPr>
        <w:spacing w:line="360" w:lineRule="auto"/>
        <w:ind w:leftChars="400" w:left="84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username</w:t>
      </w:r>
      <w:r w:rsidRPr="00AD7338">
        <w:rPr>
          <w:rStyle w:val="a5"/>
          <w:b w:val="0"/>
          <w:i w:val="0"/>
          <w:sz w:val="24"/>
          <w:szCs w:val="24"/>
        </w:rPr>
        <w:t>":"</w:t>
      </w:r>
      <w:r>
        <w:rPr>
          <w:rStyle w:val="a5"/>
          <w:b w:val="0"/>
          <w:i w:val="0"/>
          <w:sz w:val="24"/>
          <w:szCs w:val="24"/>
        </w:rPr>
        <w:t>tenant_pbx_username</w:t>
      </w:r>
      <w:r w:rsidRPr="00AD7338">
        <w:rPr>
          <w:rStyle w:val="a5"/>
          <w:b w:val="0"/>
          <w:i w:val="0"/>
          <w:sz w:val="24"/>
          <w:szCs w:val="24"/>
        </w:rPr>
        <w:t>",</w:t>
      </w:r>
    </w:p>
    <w:p w:rsidR="004E70F2" w:rsidRDefault="004E70F2" w:rsidP="004E70F2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company_name</w:t>
      </w:r>
      <w:r w:rsidRPr="00F937E2">
        <w:rPr>
          <w:sz w:val="24"/>
          <w:szCs w:val="24"/>
        </w:rPr>
        <w:t>":"</w:t>
      </w:r>
      <w:r>
        <w:rPr>
          <w:sz w:val="24"/>
          <w:szCs w:val="24"/>
        </w:rPr>
        <w:t>xxx, Inc</w:t>
      </w:r>
      <w:r w:rsidRPr="00F937E2">
        <w:rPr>
          <w:sz w:val="24"/>
          <w:szCs w:val="24"/>
        </w:rPr>
        <w:t>",</w:t>
      </w:r>
    </w:p>
    <w:p w:rsidR="004E70F2" w:rsidRDefault="004E70F2" w:rsidP="004E70F2">
      <w:pPr>
        <w:spacing w:line="360" w:lineRule="auto"/>
        <w:ind w:leftChars="400" w:left="84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"</w:t>
      </w:r>
      <w:r>
        <w:rPr>
          <w:rStyle w:val="a5"/>
          <w:b w:val="0"/>
          <w:i w:val="0"/>
          <w:sz w:val="24"/>
          <w:szCs w:val="24"/>
        </w:rPr>
        <w:t>max_extensions":100,</w:t>
      </w:r>
    </w:p>
    <w:p w:rsidR="004E70F2" w:rsidRDefault="004E70F2" w:rsidP="004E70F2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max_concurrent_calls</w:t>
      </w:r>
      <w:r w:rsidRPr="00F937E2">
        <w:rPr>
          <w:sz w:val="24"/>
          <w:szCs w:val="24"/>
        </w:rPr>
        <w:t>":</w:t>
      </w:r>
      <w:r>
        <w:rPr>
          <w:sz w:val="24"/>
          <w:szCs w:val="24"/>
        </w:rPr>
        <w:t>10,</w:t>
      </w:r>
    </w:p>
    <w:p w:rsidR="004E70F2" w:rsidRDefault="004E70F2" w:rsidP="004E70F2">
      <w:pPr>
        <w:spacing w:line="360" w:lineRule="auto"/>
        <w:ind w:leftChars="200" w:left="420"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enabled</w:t>
      </w:r>
      <w:r w:rsidRPr="00F937E2">
        <w:rPr>
          <w:sz w:val="24"/>
          <w:szCs w:val="24"/>
        </w:rPr>
        <w:t>":</w:t>
      </w:r>
      <w:r>
        <w:rPr>
          <w:sz w:val="24"/>
          <w:szCs w:val="24"/>
        </w:rPr>
        <w:t>true</w:t>
      </w:r>
    </w:p>
    <w:p w:rsidR="004E70F2" w:rsidRPr="00AD7338" w:rsidRDefault="004E70F2" w:rsidP="004E70F2">
      <w:pPr>
        <w:spacing w:line="360" w:lineRule="auto"/>
        <w:ind w:left="420" w:firstLine="420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}</w:t>
      </w:r>
    </w:p>
    <w:p w:rsidR="004E70F2" w:rsidRPr="00AD7338" w:rsidRDefault="00DD3742" w:rsidP="004E70F2">
      <w:pPr>
        <w:spacing w:line="360" w:lineRule="auto"/>
        <w:ind w:firstLine="420"/>
        <w:rPr>
          <w:rStyle w:val="a5"/>
          <w:b w:val="0"/>
          <w:i w:val="0"/>
          <w:sz w:val="24"/>
          <w:szCs w:val="24"/>
        </w:rPr>
      </w:pPr>
      <w:r>
        <w:rPr>
          <w:rStyle w:val="a5"/>
          <w:b w:val="0"/>
          <w:i w:val="0"/>
          <w:sz w:val="24"/>
          <w:szCs w:val="24"/>
        </w:rPr>
        <w:t>]</w:t>
      </w:r>
      <w:r w:rsidR="004E70F2" w:rsidRPr="00AD7338">
        <w:rPr>
          <w:rStyle w:val="a5"/>
          <w:b w:val="0"/>
          <w:i w:val="0"/>
          <w:sz w:val="24"/>
          <w:szCs w:val="24"/>
        </w:rPr>
        <w:t xml:space="preserve"> </w:t>
      </w:r>
    </w:p>
    <w:p w:rsidR="004E70F2" w:rsidRDefault="004E70F2" w:rsidP="004E70F2">
      <w:pPr>
        <w:spacing w:line="360" w:lineRule="auto"/>
        <w:rPr>
          <w:rStyle w:val="a5"/>
          <w:b w:val="0"/>
          <w:i w:val="0"/>
          <w:sz w:val="24"/>
          <w:szCs w:val="24"/>
        </w:rPr>
      </w:pPr>
      <w:r w:rsidRPr="00AD7338">
        <w:rPr>
          <w:rStyle w:val="a5"/>
          <w:b w:val="0"/>
          <w:i w:val="0"/>
          <w:sz w:val="24"/>
          <w:szCs w:val="24"/>
        </w:rPr>
        <w:t>}</w:t>
      </w:r>
    </w:p>
    <w:p w:rsidR="004E70F2" w:rsidRDefault="004E70F2" w:rsidP="004E70F2">
      <w:pPr>
        <w:spacing w:line="360" w:lineRule="auto"/>
        <w:rPr>
          <w:rStyle w:val="a5"/>
          <w:b w:val="0"/>
          <w:i w:val="0"/>
          <w:sz w:val="24"/>
          <w:szCs w:val="24"/>
        </w:rPr>
      </w:pPr>
    </w:p>
    <w:p w:rsidR="004E70F2" w:rsidRDefault="004E70F2" w:rsidP="004E70F2">
      <w:pPr>
        <w:spacing w:line="360" w:lineRule="auto"/>
        <w:rPr>
          <w:rStyle w:val="a5"/>
          <w:b w:val="0"/>
          <w:i w:val="0"/>
          <w:sz w:val="24"/>
          <w:szCs w:val="24"/>
        </w:rPr>
      </w:pPr>
    </w:p>
    <w:p w:rsidR="004E70F2" w:rsidRDefault="004E70F2" w:rsidP="004E70F2">
      <w:pPr>
        <w:pStyle w:val="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 w:rsidR="00ED7509">
        <w:t>account/</w:t>
      </w:r>
      <w:r>
        <w:t>create</w:t>
      </w:r>
    </w:p>
    <w:p w:rsidR="005A69FF" w:rsidRPr="005A69FF" w:rsidRDefault="005A69FF" w:rsidP="005A69FF">
      <w:r>
        <w:rPr>
          <w:rFonts w:hint="eastAsia"/>
        </w:rPr>
        <w:t xml:space="preserve">NOTE: Only support </w:t>
      </w:r>
      <w:r w:rsidR="00DE5C02">
        <w:t>5 tenant</w:t>
      </w:r>
      <w:r w:rsidR="00113C73">
        <w:t xml:space="preserve"> now</w:t>
      </w:r>
      <w:r>
        <w:t>.</w:t>
      </w:r>
    </w:p>
    <w:p w:rsidR="004E70F2" w:rsidRPr="00915824" w:rsidRDefault="004E70F2" w:rsidP="004E70F2">
      <w:pPr>
        <w:spacing w:line="360" w:lineRule="auto"/>
        <w:rPr>
          <w:sz w:val="24"/>
          <w:szCs w:val="24"/>
        </w:rPr>
      </w:pPr>
      <w:r w:rsidRPr="00915824">
        <w:rPr>
          <w:sz w:val="24"/>
          <w:szCs w:val="24"/>
        </w:rPr>
        <w:t>NOTE: Only the admin user can use</w:t>
      </w:r>
      <w:r>
        <w:rPr>
          <w:sz w:val="24"/>
          <w:szCs w:val="24"/>
        </w:rPr>
        <w:t>.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Add/set a new tenant. </w:t>
      </w:r>
    </w:p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t>Resource URL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4E70F2" w:rsidRPr="00DE3BD9" w:rsidRDefault="004E70F2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22AA">
        <w:rPr>
          <w:sz w:val="24"/>
          <w:szCs w:val="24"/>
        </w:rPr>
        <w:t>account/</w:t>
      </w:r>
      <w:r w:rsidR="00437D1A">
        <w:rPr>
          <w:sz w:val="24"/>
          <w:szCs w:val="24"/>
        </w:rPr>
        <w:t>create</w:t>
      </w:r>
    </w:p>
    <w:p w:rsidR="004E70F2" w:rsidRDefault="004E70F2" w:rsidP="004E70F2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0D8B" w:rsidTr="00017FC4">
        <w:tc>
          <w:tcPr>
            <w:tcW w:w="4148" w:type="dxa"/>
          </w:tcPr>
          <w:p w:rsidR="00FD0D8B" w:rsidRPr="00061983" w:rsidRDefault="00FD0D8B" w:rsidP="00FD0D8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FD0D8B" w:rsidRPr="00061983" w:rsidRDefault="00FD0D8B" w:rsidP="00FD0D8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A001C" w:rsidRDefault="007A001C" w:rsidP="007A001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7A001C" w:rsidTr="008F0534">
        <w:tc>
          <w:tcPr>
            <w:tcW w:w="2835" w:type="dxa"/>
          </w:tcPr>
          <w:p w:rsidR="007A001C" w:rsidRPr="007A05BA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A001C" w:rsidRPr="00061983" w:rsidRDefault="007A001C" w:rsidP="008F053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461" w:type="dxa"/>
          </w:tcPr>
          <w:p w:rsidR="007A001C" w:rsidRPr="00061983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7A001C" w:rsidTr="008F0534">
        <w:tc>
          <w:tcPr>
            <w:tcW w:w="2835" w:type="dxa"/>
          </w:tcPr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461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67C8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867C88">
              <w:rPr>
                <w:color w:val="808080" w:themeColor="background1" w:themeShade="80"/>
                <w:sz w:val="24"/>
                <w:szCs w:val="24"/>
              </w:rPr>
              <w:t>user name of tenant</w:t>
            </w:r>
            <w:r>
              <w:rPr>
                <w:color w:val="808080" w:themeColor="background1" w:themeShade="80"/>
                <w:sz w:val="24"/>
                <w:szCs w:val="24"/>
              </w:rPr>
              <w:t>, using it for login PortSIP PBX</w:t>
            </w:r>
          </w:p>
        </w:tc>
      </w:tr>
      <w:tr w:rsidR="00FD3A27" w:rsidTr="008F0534">
        <w:tc>
          <w:tcPr>
            <w:tcW w:w="2835" w:type="dxa"/>
          </w:tcPr>
          <w:p w:rsidR="00FD3A27" w:rsidRDefault="00FD3A27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assword</w:t>
            </w:r>
          </w:p>
          <w:p w:rsidR="00455D3E" w:rsidRDefault="00455D3E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461" w:type="dxa"/>
          </w:tcPr>
          <w:p w:rsidR="00FD3A27" w:rsidRDefault="00B06FD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06FDC" w:rsidRDefault="00B06FDC" w:rsidP="003D32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password </w:t>
            </w:r>
            <w:r w:rsidR="00E44A56">
              <w:rPr>
                <w:color w:val="808080" w:themeColor="background1" w:themeShade="80"/>
                <w:sz w:val="24"/>
                <w:szCs w:val="24"/>
              </w:rPr>
              <w:t>for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new </w:t>
            </w:r>
            <w:r w:rsidR="003D3259"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</w:tc>
      </w:tr>
      <w:tr w:rsidR="00E2206C" w:rsidTr="008F0534">
        <w:tc>
          <w:tcPr>
            <w:tcW w:w="2835" w:type="dxa"/>
          </w:tcPr>
          <w:p w:rsidR="00E2206C" w:rsidRDefault="00E2206C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apability</w:t>
            </w:r>
          </w:p>
          <w:p w:rsidR="00E2206C" w:rsidRDefault="00E2206C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461" w:type="dxa"/>
          </w:tcPr>
          <w:p w:rsidR="00E2206C" w:rsidRDefault="00E2206C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  <w:p w:rsidR="00E2206C" w:rsidRDefault="00E2206C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Modify the capability settings of current </w:t>
            </w:r>
            <w:r w:rsidR="00697C6D"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E2206C" w:rsidRDefault="00E2206C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ONLY admin user can use this parameter</w:t>
            </w:r>
          </w:p>
        </w:tc>
      </w:tr>
      <w:tr w:rsidR="00E2206C" w:rsidTr="008F0534">
        <w:tc>
          <w:tcPr>
            <w:tcW w:w="2835" w:type="dxa"/>
          </w:tcPr>
          <w:p w:rsidR="00E2206C" w:rsidRDefault="00E2206C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nabled</w:t>
            </w:r>
          </w:p>
          <w:p w:rsidR="00E2206C" w:rsidRPr="0021424B" w:rsidRDefault="00E45561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E2206C" w:rsidRDefault="00E2206C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E2206C" w:rsidRDefault="00DD3107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true(default) or false</w:t>
            </w:r>
          </w:p>
          <w:p w:rsidR="00E2206C" w:rsidRPr="00471A9F" w:rsidRDefault="00E2206C" w:rsidP="00777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Whether enabled new </w:t>
            </w:r>
            <w:r w:rsidR="00777394"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</w:tc>
      </w:tr>
      <w:tr w:rsidR="00E2206C" w:rsidTr="008F0534">
        <w:tc>
          <w:tcPr>
            <w:tcW w:w="2835" w:type="dxa"/>
          </w:tcPr>
          <w:p w:rsidR="00E2206C" w:rsidRDefault="00363915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profile</w:t>
            </w:r>
          </w:p>
          <w:p w:rsidR="00E2206C" w:rsidRPr="0021424B" w:rsidRDefault="00E2206C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E2206C" w:rsidRDefault="00E2206C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2206C" w:rsidRDefault="00E2206C" w:rsidP="00A143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general settings of current </w:t>
            </w:r>
            <w:r w:rsidR="00A1433B"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</w:tc>
      </w:tr>
      <w:tr w:rsidR="00E2206C" w:rsidTr="008F0534">
        <w:tc>
          <w:tcPr>
            <w:tcW w:w="2835" w:type="dxa"/>
          </w:tcPr>
          <w:p w:rsidR="00E2206C" w:rsidRDefault="00E2206C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</w:t>
            </w:r>
          </w:p>
          <w:p w:rsidR="00E2206C" w:rsidRPr="0021424B" w:rsidRDefault="00E2206C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461" w:type="dxa"/>
          </w:tcPr>
          <w:p w:rsidR="00E2206C" w:rsidRDefault="00E2206C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2206C" w:rsidRDefault="00E2206C" w:rsidP="001531B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office hours settings of current </w:t>
            </w:r>
            <w:r w:rsidR="001531B0"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</w:tc>
      </w:tr>
      <w:tr w:rsidR="00CF5241" w:rsidTr="008F0534">
        <w:tc>
          <w:tcPr>
            <w:tcW w:w="2835" w:type="dxa"/>
          </w:tcPr>
          <w:p w:rsidR="00CF5241" w:rsidRDefault="00CF5241" w:rsidP="00E2206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ail_</w:t>
            </w:r>
            <w:r>
              <w:rPr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5461" w:type="dxa"/>
          </w:tcPr>
          <w:p w:rsidR="00CF5241" w:rsidRDefault="001E0D45" w:rsidP="00E220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</w:t>
            </w:r>
            <w:r w:rsidR="00ED53FE">
              <w:rPr>
                <w:color w:val="808080" w:themeColor="background1" w:themeShade="80"/>
                <w:sz w:val="24"/>
                <w:szCs w:val="24"/>
              </w:rPr>
              <w:t>t</w:t>
            </w:r>
          </w:p>
        </w:tc>
      </w:tr>
    </w:tbl>
    <w:p w:rsidR="007A001C" w:rsidRPr="00DB05C5" w:rsidRDefault="00640C36" w:rsidP="007A001C">
      <w:pPr>
        <w:pStyle w:val="4"/>
      </w:pPr>
      <w:r>
        <w:t>Profile</w:t>
      </w:r>
      <w:r w:rsidR="007A001C" w:rsidRPr="00DB05C5">
        <w:t xml:space="preserve"> Settings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7A001C" w:rsidTr="008F0534">
        <w:tc>
          <w:tcPr>
            <w:tcW w:w="3544" w:type="dxa"/>
          </w:tcPr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irst_name</w:t>
            </w:r>
          </w:p>
          <w:p w:rsidR="007A001C" w:rsidRPr="0021424B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F51D5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name of tenant</w:t>
            </w:r>
          </w:p>
        </w:tc>
      </w:tr>
      <w:tr w:rsidR="007A001C" w:rsidTr="008F0534">
        <w:tc>
          <w:tcPr>
            <w:tcW w:w="3544" w:type="dxa"/>
          </w:tcPr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_name</w:t>
            </w:r>
          </w:p>
          <w:p w:rsidR="007A001C" w:rsidRPr="007C199D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2379D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tenant</w:t>
            </w:r>
          </w:p>
        </w:tc>
      </w:tr>
      <w:tr w:rsidR="007A001C" w:rsidTr="008F0534">
        <w:tc>
          <w:tcPr>
            <w:tcW w:w="3544" w:type="dxa"/>
          </w:tcPr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mail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3B207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email address of tenant</w:t>
            </w:r>
          </w:p>
        </w:tc>
      </w:tr>
      <w:tr w:rsidR="007A001C" w:rsidRPr="00061983" w:rsidTr="008F0534">
        <w:tc>
          <w:tcPr>
            <w:tcW w:w="3544" w:type="dxa"/>
          </w:tcPr>
          <w:p w:rsidR="007A001C" w:rsidRPr="007A05BA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company_name</w:t>
            </w:r>
          </w:p>
          <w:p w:rsidR="007A001C" w:rsidRPr="00061983" w:rsidRDefault="007A001C" w:rsidP="008F053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7A001C" w:rsidRPr="00061983" w:rsidRDefault="007A001C" w:rsidP="00254FB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tenant </w:t>
            </w:r>
            <w:r w:rsidR="006E3FCC">
              <w:rPr>
                <w:color w:val="808080" w:themeColor="background1" w:themeShade="80"/>
                <w:sz w:val="24"/>
                <w:szCs w:val="24"/>
              </w:rPr>
              <w:t>c</w:t>
            </w:r>
            <w:r>
              <w:rPr>
                <w:color w:val="808080" w:themeColor="background1" w:themeShade="80"/>
                <w:sz w:val="24"/>
                <w:szCs w:val="24"/>
              </w:rPr>
              <w:t>ompany</w:t>
            </w:r>
          </w:p>
        </w:tc>
      </w:tr>
      <w:tr w:rsidR="004A7610" w:rsidRPr="00061983" w:rsidTr="008F0534">
        <w:tc>
          <w:tcPr>
            <w:tcW w:w="3544" w:type="dxa"/>
          </w:tcPr>
          <w:p w:rsidR="004A7610" w:rsidRPr="007A05BA" w:rsidRDefault="004A7610" w:rsidP="004A761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company_website</w:t>
            </w:r>
          </w:p>
          <w:p w:rsidR="004A7610" w:rsidRPr="00061983" w:rsidRDefault="004A7610" w:rsidP="004A761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4A7610" w:rsidRDefault="004A7610" w:rsidP="004A761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A7610" w:rsidRPr="00061983" w:rsidRDefault="004A7610" w:rsidP="001B3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official website of tenant company</w:t>
            </w:r>
          </w:p>
        </w:tc>
      </w:tr>
      <w:tr w:rsidR="007A001C" w:rsidRPr="00061983" w:rsidTr="008F0534">
        <w:tc>
          <w:tcPr>
            <w:tcW w:w="3544" w:type="dxa"/>
          </w:tcPr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timezone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3758FE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758FE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3758FE" w:rsidRPr="001D5051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UTC-11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UTC-10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UTC-9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UTC-8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3758FE" w:rsidRPr="001D5051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UTC-7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UTC-6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UTC-5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UTC-4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3758FE" w:rsidRPr="001D5051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UTC-3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UTC-2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UTC-1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 0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3758FE" w:rsidRPr="001D5051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UTC+1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UTC+2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UTC+3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UTC+4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3758FE" w:rsidRPr="001D5051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UTC+5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UTC+6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UTC+7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UTC+8</w:t>
            </w:r>
            <w:r>
              <w:rPr>
                <w:color w:val="808080" w:themeColor="background1" w:themeShade="80"/>
                <w:sz w:val="24"/>
                <w:szCs w:val="24"/>
              </w:rPr>
              <w:t>” or</w:t>
            </w:r>
          </w:p>
          <w:p w:rsidR="003758FE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UTC+9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UTC+10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Pr="001D5051">
              <w:rPr>
                <w:color w:val="808080" w:themeColor="background1" w:themeShade="80"/>
                <w:sz w:val="24"/>
                <w:szCs w:val="24"/>
              </w:rPr>
              <w:t>UTC+11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7A001C" w:rsidRDefault="003758FE" w:rsidP="003758F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Use UTC(</w:t>
            </w:r>
            <w:r w:rsidRPr="00307F90">
              <w:rPr>
                <w:color w:val="808080" w:themeColor="background1" w:themeShade="80"/>
                <w:sz w:val="24"/>
                <w:szCs w:val="24"/>
              </w:rPr>
              <w:t>Coordinated Universal Time</w:t>
            </w:r>
            <w:r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7A001C" w:rsidRPr="00061983" w:rsidTr="008F0534">
        <w:tc>
          <w:tcPr>
            <w:tcW w:w="3544" w:type="dxa"/>
          </w:tcPr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currency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752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“USD” or “CNY” or “GBP” or “EUR”</w:t>
            </w:r>
          </w:p>
        </w:tc>
      </w:tr>
    </w:tbl>
    <w:p w:rsidR="007A001C" w:rsidRPr="00EC35A5" w:rsidRDefault="007A001C" w:rsidP="007A001C">
      <w:pPr>
        <w:pStyle w:val="4"/>
      </w:pPr>
      <w:r w:rsidRPr="00EC35A5">
        <w:rPr>
          <w:rFonts w:hint="eastAsia"/>
        </w:rPr>
        <w:lastRenderedPageBreak/>
        <w:t>Office Hours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7A001C" w:rsidRPr="00A01254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“09:00”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start time setup</w:t>
            </w:r>
          </w:p>
        </w:tc>
      </w:tr>
      <w:tr w:rsidR="007A001C" w:rsidRPr="00061983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7A001C" w:rsidRPr="00061983" w:rsidRDefault="007A001C" w:rsidP="008F053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“17:00”</w:t>
            </w:r>
          </w:p>
          <w:p w:rsidR="007A001C" w:rsidRPr="00061983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end time setup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Format: same format with parameter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“monday_from”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fri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</w:t>
            </w:r>
            <w:r>
              <w:rPr>
                <w:rFonts w:hint="eastAsia"/>
                <w:sz w:val="24"/>
                <w:szCs w:val="24"/>
              </w:rPr>
              <w:t>ay_</w:t>
            </w:r>
            <w:r>
              <w:rPr>
                <w:sz w:val="24"/>
                <w:szCs w:val="24"/>
              </w:rPr>
              <w:t>to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7A001C" w:rsidRDefault="007A001C" w:rsidP="008F053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7A001C" w:rsidRDefault="007A001C" w:rsidP="008F05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</w:tbl>
    <w:p w:rsidR="008D688D" w:rsidRPr="008D688D" w:rsidRDefault="007A001C" w:rsidP="008D688D">
      <w:pPr>
        <w:pStyle w:val="4"/>
      </w:pPr>
      <w:r>
        <w:rPr>
          <w:rFonts w:hint="eastAsia"/>
        </w:rPr>
        <w:t>Capability Settings Object Parameter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max_extensions</w:t>
            </w:r>
          </w:p>
          <w:p w:rsidR="007A001C" w:rsidRPr="00943463" w:rsidRDefault="00FD08D8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extensions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max_concurrent_calls</w:t>
            </w:r>
          </w:p>
          <w:p w:rsidR="007A001C" w:rsidRPr="00943463" w:rsidRDefault="00FD08D8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concurrent calls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ring_groups</w:t>
            </w:r>
          </w:p>
          <w:p w:rsidR="007A001C" w:rsidRPr="00943463" w:rsidRDefault="00FD08D8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>ring groups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NOTE: -1 for unlimited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max_virtual_receptionists</w:t>
            </w:r>
          </w:p>
          <w:p w:rsidR="007A001C" w:rsidRPr="00943463" w:rsidRDefault="00FD08D8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virtual receptionist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call_queues</w:t>
            </w:r>
          </w:p>
          <w:p w:rsidR="007A001C" w:rsidRDefault="00FD08D8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call queues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  <w:tr w:rsidR="007A001C" w:rsidTr="008F0534">
        <w:tc>
          <w:tcPr>
            <w:tcW w:w="3261" w:type="dxa"/>
          </w:tcPr>
          <w:p w:rsidR="007A001C" w:rsidRDefault="007A001C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ax_</w:t>
            </w:r>
            <w:r>
              <w:rPr>
                <w:color w:val="000000" w:themeColor="text1"/>
                <w:sz w:val="24"/>
                <w:szCs w:val="24"/>
              </w:rPr>
              <w:t>conference_rooms</w:t>
            </w:r>
          </w:p>
          <w:p w:rsidR="007A001C" w:rsidRDefault="00FD08D8" w:rsidP="008F0534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number </w:t>
            </w:r>
            <w:r>
              <w:rPr>
                <w:color w:val="808080" w:themeColor="background1" w:themeShade="80"/>
                <w:sz w:val="24"/>
                <w:szCs w:val="24"/>
              </w:rPr>
              <w:t>conference room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support for current </w:t>
            </w:r>
            <w:r>
              <w:rPr>
                <w:color w:val="808080" w:themeColor="background1" w:themeShade="80"/>
                <w:sz w:val="24"/>
                <w:szCs w:val="24"/>
              </w:rPr>
              <w:t>tenant</w:t>
            </w:r>
          </w:p>
          <w:p w:rsidR="007A001C" w:rsidRDefault="007A001C" w:rsidP="008F05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-1 for unlimited</w:t>
            </w:r>
          </w:p>
        </w:tc>
      </w:tr>
    </w:tbl>
    <w:p w:rsidR="008D688D" w:rsidRDefault="008D688D" w:rsidP="008D688D">
      <w:pPr>
        <w:pStyle w:val="4"/>
      </w:pPr>
      <w:r>
        <w:t>Mail Server Object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8D688D" w:rsidTr="005A3B86">
        <w:tc>
          <w:tcPr>
            <w:tcW w:w="3261" w:type="dxa"/>
          </w:tcPr>
          <w:p w:rsidR="008D688D" w:rsidRDefault="008D688D" w:rsidP="005A3B86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smtp_server</w:t>
            </w:r>
          </w:p>
          <w:p w:rsidR="008D688D" w:rsidRPr="00943463" w:rsidRDefault="008D688D" w:rsidP="005A3B86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8D688D" w:rsidRDefault="008D688D" w:rsidP="005A3B8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8D688D" w:rsidRDefault="008D688D" w:rsidP="005A3B8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0D7A90" w:rsidTr="005A3B86">
        <w:tc>
          <w:tcPr>
            <w:tcW w:w="3261" w:type="dxa"/>
          </w:tcPr>
          <w:p w:rsidR="000D7A90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smtp_server_port</w:t>
            </w:r>
          </w:p>
          <w:p w:rsidR="000D7A90" w:rsidRPr="00943463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0D7A90" w:rsidRDefault="000D7A90" w:rsidP="000D7A9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0D7A90" w:rsidTr="005A3B86">
        <w:tc>
          <w:tcPr>
            <w:tcW w:w="3261" w:type="dxa"/>
          </w:tcPr>
          <w:p w:rsidR="000D7A90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reply_email_address</w:t>
            </w:r>
          </w:p>
          <w:p w:rsidR="000D7A90" w:rsidRPr="00943463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0D7A90" w:rsidRDefault="000D7A90" w:rsidP="000D7A9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0D7A90" w:rsidTr="005A3B86">
        <w:tc>
          <w:tcPr>
            <w:tcW w:w="3261" w:type="dxa"/>
          </w:tcPr>
          <w:p w:rsidR="000D7A90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t>u</w:t>
            </w:r>
            <w:r w:rsidRPr="00D30E92">
              <w:rPr>
                <w:color w:val="000000" w:themeColor="text1"/>
                <w:sz w:val="24"/>
                <w:szCs w:val="24"/>
              </w:rPr>
              <w:t>sername</w:t>
            </w:r>
            <w:r>
              <w:rPr>
                <w:color w:val="000000" w:themeColor="text1"/>
                <w:sz w:val="24"/>
                <w:szCs w:val="24"/>
              </w:rPr>
              <w:t>_</w:t>
            </w:r>
            <w:r w:rsidRPr="00D30E92">
              <w:rPr>
                <w:color w:val="000000" w:themeColor="text1"/>
                <w:sz w:val="24"/>
                <w:szCs w:val="24"/>
              </w:rPr>
              <w:t>for</w:t>
            </w:r>
            <w:r>
              <w:rPr>
                <w:color w:val="000000" w:themeColor="text1"/>
                <w:sz w:val="24"/>
                <w:szCs w:val="24"/>
              </w:rPr>
              <w:t>_smtp_s</w:t>
            </w:r>
            <w:r w:rsidRPr="00D30E92">
              <w:rPr>
                <w:color w:val="000000" w:themeColor="text1"/>
                <w:sz w:val="24"/>
                <w:szCs w:val="24"/>
              </w:rPr>
              <w:t>erver</w:t>
            </w:r>
          </w:p>
          <w:p w:rsidR="000D7A90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0D7A90" w:rsidRDefault="000D7A90" w:rsidP="000D7A9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0D7A90" w:rsidTr="005A3B86">
        <w:tc>
          <w:tcPr>
            <w:tcW w:w="3261" w:type="dxa"/>
          </w:tcPr>
          <w:p w:rsidR="000D7A90" w:rsidRDefault="000D7A90" w:rsidP="000D7A90">
            <w:r>
              <w:rPr>
                <w:color w:val="000000" w:themeColor="text1"/>
                <w:sz w:val="24"/>
                <w:szCs w:val="24"/>
              </w:rPr>
              <w:t>password_</w:t>
            </w:r>
            <w:r w:rsidRPr="00444901">
              <w:rPr>
                <w:color w:val="000000" w:themeColor="text1"/>
                <w:sz w:val="24"/>
                <w:szCs w:val="24"/>
              </w:rPr>
              <w:t>for</w:t>
            </w:r>
            <w:r>
              <w:rPr>
                <w:color w:val="000000" w:themeColor="text1"/>
                <w:sz w:val="24"/>
                <w:szCs w:val="24"/>
              </w:rPr>
              <w:t>_smtp_s</w:t>
            </w:r>
            <w:r w:rsidRPr="00444901">
              <w:rPr>
                <w:color w:val="000000" w:themeColor="text1"/>
                <w:sz w:val="24"/>
                <w:szCs w:val="24"/>
              </w:rPr>
              <w:t>erver</w:t>
            </w:r>
          </w:p>
          <w:p w:rsidR="000D7A90" w:rsidRDefault="000D7A90" w:rsidP="000D7A90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0D7A90" w:rsidRDefault="000D7A90" w:rsidP="000D7A9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453817" w:rsidTr="005A3B86">
        <w:tc>
          <w:tcPr>
            <w:tcW w:w="3261" w:type="dxa"/>
          </w:tcPr>
          <w:p w:rsidR="00453817" w:rsidRDefault="00D76BFD" w:rsidP="00453817">
            <w:r>
              <w:rPr>
                <w:color w:val="000000" w:themeColor="text1"/>
                <w:sz w:val="24"/>
                <w:szCs w:val="24"/>
              </w:rPr>
              <w:t>e</w:t>
            </w:r>
            <w:r w:rsidR="00575E1E">
              <w:rPr>
                <w:color w:val="000000" w:themeColor="text1"/>
                <w:sz w:val="24"/>
                <w:szCs w:val="24"/>
              </w:rPr>
              <w:t>nable_ssl_tls</w:t>
            </w:r>
          </w:p>
          <w:p w:rsidR="00453817" w:rsidRDefault="00453817" w:rsidP="00453817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453817" w:rsidRDefault="00575E1E" w:rsidP="0045381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</w:p>
        </w:tc>
      </w:tr>
    </w:tbl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4E70F2" w:rsidRDefault="005F1930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/account/</w:t>
      </w:r>
      <w:r w:rsidR="004E70F2">
        <w:rPr>
          <w:sz w:val="24"/>
          <w:szCs w:val="24"/>
        </w:rPr>
        <w:t>create</w:t>
      </w:r>
    </w:p>
    <w:p w:rsidR="004E70F2" w:rsidRDefault="004E70F2" w:rsidP="004E70F2">
      <w:pPr>
        <w:spacing w:line="360" w:lineRule="auto"/>
      </w:pPr>
    </w:p>
    <w:p w:rsidR="004E70F2" w:rsidRDefault="004E70F2" w:rsidP="004E70F2">
      <w:pPr>
        <w:spacing w:line="360" w:lineRule="auto"/>
      </w:pPr>
    </w:p>
    <w:p w:rsidR="004E70F2" w:rsidRDefault="004E70F2" w:rsidP="004E70F2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24017D">
        <w:t>account</w:t>
      </w:r>
      <w:r>
        <w:t>/destroy</w:t>
      </w:r>
    </w:p>
    <w:p w:rsidR="004E70F2" w:rsidRPr="00FD5C54" w:rsidRDefault="004E70F2" w:rsidP="004E70F2">
      <w:r w:rsidRPr="00915824">
        <w:rPr>
          <w:sz w:val="24"/>
          <w:szCs w:val="24"/>
        </w:rPr>
        <w:t xml:space="preserve">NOTE: Only the admin </w:t>
      </w:r>
      <w:r>
        <w:rPr>
          <w:sz w:val="24"/>
          <w:szCs w:val="24"/>
        </w:rPr>
        <w:t>user can use.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a tenant. </w:t>
      </w:r>
    </w:p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t>Resource URL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4E70F2" w:rsidRPr="005B28E6" w:rsidRDefault="006F0760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/account</w:t>
      </w:r>
      <w:r w:rsidR="004E70F2">
        <w:rPr>
          <w:sz w:val="24"/>
          <w:szCs w:val="24"/>
        </w:rPr>
        <w:t>/destroy</w:t>
      </w:r>
    </w:p>
    <w:p w:rsidR="004E70F2" w:rsidRDefault="004E70F2" w:rsidP="004E70F2">
      <w:pPr>
        <w:pStyle w:val="3"/>
        <w:spacing w:line="360" w:lineRule="auto"/>
      </w:pPr>
      <w:r>
        <w:t>Resource Information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52A3" w:rsidTr="00017FC4">
        <w:tc>
          <w:tcPr>
            <w:tcW w:w="4148" w:type="dxa"/>
          </w:tcPr>
          <w:p w:rsidR="009B52A3" w:rsidRPr="00061983" w:rsidRDefault="009B52A3" w:rsidP="009B52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9B52A3" w:rsidRPr="00061983" w:rsidRDefault="009B52A3" w:rsidP="009B52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E70F2" w:rsidTr="00017FC4"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E70F2" w:rsidRDefault="004E70F2" w:rsidP="004E70F2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4E70F2" w:rsidTr="00017FC4">
        <w:tc>
          <w:tcPr>
            <w:tcW w:w="4004" w:type="dxa"/>
          </w:tcPr>
          <w:p w:rsidR="004E70F2" w:rsidRPr="007A05BA" w:rsidRDefault="004E70F2" w:rsidP="00017FC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E70F2" w:rsidRPr="00061983" w:rsidRDefault="004E70F2" w:rsidP="00017FC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E70F2" w:rsidRPr="00061983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E70F2" w:rsidTr="00017FC4">
        <w:tc>
          <w:tcPr>
            <w:tcW w:w="4004" w:type="dxa"/>
          </w:tcPr>
          <w:p w:rsidR="004E70F2" w:rsidRPr="007A05BA" w:rsidRDefault="004E70F2" w:rsidP="00017FC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  <w:p w:rsidR="004E70F2" w:rsidRPr="00061983" w:rsidRDefault="004E70F2" w:rsidP="00017FC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E70F2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E70F2" w:rsidRDefault="004E70F2" w:rsidP="00017FC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user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name of tenant</w:t>
            </w:r>
          </w:p>
        </w:tc>
      </w:tr>
    </w:tbl>
    <w:p w:rsidR="004E70F2" w:rsidRDefault="004E70F2" w:rsidP="004E70F2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4E70F2" w:rsidRDefault="004E70F2" w:rsidP="004E7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E70F2" w:rsidRPr="0004753A" w:rsidRDefault="004E70F2" w:rsidP="004E70F2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:&lt;port&gt;/&lt;main page&gt;</w:t>
      </w:r>
    </w:p>
    <w:p w:rsidR="00661D03" w:rsidRPr="00B67C08" w:rsidRDefault="005F1FC7" w:rsidP="00F164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/account/</w:t>
      </w:r>
      <w:r w:rsidR="004E70F2" w:rsidRPr="00137633">
        <w:rPr>
          <w:sz w:val="24"/>
          <w:szCs w:val="24"/>
        </w:rPr>
        <w:t>destroy</w:t>
      </w:r>
    </w:p>
    <w:sectPr w:rsidR="00661D03" w:rsidRPr="00B6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F1B" w:rsidRDefault="00127F1B" w:rsidP="0047221D">
      <w:r>
        <w:separator/>
      </w:r>
    </w:p>
  </w:endnote>
  <w:endnote w:type="continuationSeparator" w:id="0">
    <w:p w:rsidR="00127F1B" w:rsidRDefault="00127F1B" w:rsidP="0047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F1B" w:rsidRDefault="00127F1B" w:rsidP="0047221D">
      <w:r>
        <w:separator/>
      </w:r>
    </w:p>
  </w:footnote>
  <w:footnote w:type="continuationSeparator" w:id="0">
    <w:p w:rsidR="00127F1B" w:rsidRDefault="00127F1B" w:rsidP="00472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8575F"/>
    <w:multiLevelType w:val="hybridMultilevel"/>
    <w:tmpl w:val="94F05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 Janko">
    <w15:presenceInfo w15:providerId="Windows Live" w15:userId="bb38e46b2ba211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12"/>
    <w:rsid w:val="00002D5E"/>
    <w:rsid w:val="00003416"/>
    <w:rsid w:val="00003A97"/>
    <w:rsid w:val="00003BB2"/>
    <w:rsid w:val="00003D89"/>
    <w:rsid w:val="00003F78"/>
    <w:rsid w:val="000046B5"/>
    <w:rsid w:val="000070E4"/>
    <w:rsid w:val="00010709"/>
    <w:rsid w:val="00015058"/>
    <w:rsid w:val="000150AF"/>
    <w:rsid w:val="0001578C"/>
    <w:rsid w:val="000200FA"/>
    <w:rsid w:val="0002192B"/>
    <w:rsid w:val="0002307B"/>
    <w:rsid w:val="000257B3"/>
    <w:rsid w:val="000270DF"/>
    <w:rsid w:val="00030AEB"/>
    <w:rsid w:val="000317CD"/>
    <w:rsid w:val="00032BBD"/>
    <w:rsid w:val="00033B95"/>
    <w:rsid w:val="00033BE8"/>
    <w:rsid w:val="00035044"/>
    <w:rsid w:val="00035D1C"/>
    <w:rsid w:val="00036672"/>
    <w:rsid w:val="0004048D"/>
    <w:rsid w:val="00041470"/>
    <w:rsid w:val="00041BCD"/>
    <w:rsid w:val="00042456"/>
    <w:rsid w:val="000451B5"/>
    <w:rsid w:val="000465AE"/>
    <w:rsid w:val="000500A4"/>
    <w:rsid w:val="0005020E"/>
    <w:rsid w:val="000502D9"/>
    <w:rsid w:val="00050353"/>
    <w:rsid w:val="000508E8"/>
    <w:rsid w:val="000513E7"/>
    <w:rsid w:val="00051FA6"/>
    <w:rsid w:val="000541CE"/>
    <w:rsid w:val="000549A5"/>
    <w:rsid w:val="0005530F"/>
    <w:rsid w:val="00055A24"/>
    <w:rsid w:val="00057411"/>
    <w:rsid w:val="00057EBE"/>
    <w:rsid w:val="000605FE"/>
    <w:rsid w:val="00060A49"/>
    <w:rsid w:val="00060F9B"/>
    <w:rsid w:val="0006166C"/>
    <w:rsid w:val="00061983"/>
    <w:rsid w:val="00062E76"/>
    <w:rsid w:val="00063000"/>
    <w:rsid w:val="000633A1"/>
    <w:rsid w:val="000641FF"/>
    <w:rsid w:val="00064853"/>
    <w:rsid w:val="00064F70"/>
    <w:rsid w:val="000658A6"/>
    <w:rsid w:val="00066231"/>
    <w:rsid w:val="0006708B"/>
    <w:rsid w:val="000673D4"/>
    <w:rsid w:val="000711E9"/>
    <w:rsid w:val="00072E36"/>
    <w:rsid w:val="00073E52"/>
    <w:rsid w:val="00075A2A"/>
    <w:rsid w:val="00075FE9"/>
    <w:rsid w:val="00076280"/>
    <w:rsid w:val="000766E3"/>
    <w:rsid w:val="00077871"/>
    <w:rsid w:val="00077CFA"/>
    <w:rsid w:val="00081422"/>
    <w:rsid w:val="00083AD6"/>
    <w:rsid w:val="00083BAA"/>
    <w:rsid w:val="00085079"/>
    <w:rsid w:val="00085837"/>
    <w:rsid w:val="0008624E"/>
    <w:rsid w:val="00086510"/>
    <w:rsid w:val="00087F21"/>
    <w:rsid w:val="00090BC2"/>
    <w:rsid w:val="000940AC"/>
    <w:rsid w:val="00095467"/>
    <w:rsid w:val="00096438"/>
    <w:rsid w:val="00097024"/>
    <w:rsid w:val="000A060C"/>
    <w:rsid w:val="000A100B"/>
    <w:rsid w:val="000A15DC"/>
    <w:rsid w:val="000A29A0"/>
    <w:rsid w:val="000A6335"/>
    <w:rsid w:val="000A73E1"/>
    <w:rsid w:val="000B0318"/>
    <w:rsid w:val="000B278E"/>
    <w:rsid w:val="000B2B90"/>
    <w:rsid w:val="000B4562"/>
    <w:rsid w:val="000B7505"/>
    <w:rsid w:val="000C02CE"/>
    <w:rsid w:val="000C1AB0"/>
    <w:rsid w:val="000C1F3F"/>
    <w:rsid w:val="000C33CF"/>
    <w:rsid w:val="000C372B"/>
    <w:rsid w:val="000C3EF5"/>
    <w:rsid w:val="000C4D8C"/>
    <w:rsid w:val="000C5C29"/>
    <w:rsid w:val="000C617B"/>
    <w:rsid w:val="000C65C7"/>
    <w:rsid w:val="000D26CF"/>
    <w:rsid w:val="000D2AC2"/>
    <w:rsid w:val="000D2B00"/>
    <w:rsid w:val="000D3B0F"/>
    <w:rsid w:val="000D5786"/>
    <w:rsid w:val="000D58AD"/>
    <w:rsid w:val="000D67EC"/>
    <w:rsid w:val="000D7A90"/>
    <w:rsid w:val="000D7C77"/>
    <w:rsid w:val="000E0FA2"/>
    <w:rsid w:val="000E2189"/>
    <w:rsid w:val="000E3D6B"/>
    <w:rsid w:val="000E3ECB"/>
    <w:rsid w:val="000E4A0C"/>
    <w:rsid w:val="000E533D"/>
    <w:rsid w:val="000E5577"/>
    <w:rsid w:val="000E766F"/>
    <w:rsid w:val="000F0E91"/>
    <w:rsid w:val="000F1D15"/>
    <w:rsid w:val="000F2284"/>
    <w:rsid w:val="000F3EE2"/>
    <w:rsid w:val="000F57E0"/>
    <w:rsid w:val="000F6091"/>
    <w:rsid w:val="00102866"/>
    <w:rsid w:val="0010286C"/>
    <w:rsid w:val="0010313F"/>
    <w:rsid w:val="00104440"/>
    <w:rsid w:val="001058E3"/>
    <w:rsid w:val="001073BA"/>
    <w:rsid w:val="0011018C"/>
    <w:rsid w:val="00110281"/>
    <w:rsid w:val="001102CD"/>
    <w:rsid w:val="00111C6D"/>
    <w:rsid w:val="00111EEA"/>
    <w:rsid w:val="00112665"/>
    <w:rsid w:val="001137A3"/>
    <w:rsid w:val="00113C5D"/>
    <w:rsid w:val="00113C73"/>
    <w:rsid w:val="001142EC"/>
    <w:rsid w:val="001142F6"/>
    <w:rsid w:val="00115286"/>
    <w:rsid w:val="00116394"/>
    <w:rsid w:val="00116FF5"/>
    <w:rsid w:val="00120062"/>
    <w:rsid w:val="001200AA"/>
    <w:rsid w:val="001211A2"/>
    <w:rsid w:val="00121597"/>
    <w:rsid w:val="00121B64"/>
    <w:rsid w:val="00121D31"/>
    <w:rsid w:val="00124E59"/>
    <w:rsid w:val="0012651C"/>
    <w:rsid w:val="00127F1B"/>
    <w:rsid w:val="00132822"/>
    <w:rsid w:val="00135A88"/>
    <w:rsid w:val="00135F7A"/>
    <w:rsid w:val="00136B35"/>
    <w:rsid w:val="00137633"/>
    <w:rsid w:val="00137661"/>
    <w:rsid w:val="0013767F"/>
    <w:rsid w:val="00137BDF"/>
    <w:rsid w:val="00141DA5"/>
    <w:rsid w:val="001429F3"/>
    <w:rsid w:val="001430EB"/>
    <w:rsid w:val="001434CA"/>
    <w:rsid w:val="0014455C"/>
    <w:rsid w:val="001454DB"/>
    <w:rsid w:val="00145B5B"/>
    <w:rsid w:val="001476CF"/>
    <w:rsid w:val="00147F86"/>
    <w:rsid w:val="001503B6"/>
    <w:rsid w:val="00151BE5"/>
    <w:rsid w:val="00151DBE"/>
    <w:rsid w:val="001530FF"/>
    <w:rsid w:val="001531A0"/>
    <w:rsid w:val="001531B0"/>
    <w:rsid w:val="00153371"/>
    <w:rsid w:val="00154479"/>
    <w:rsid w:val="00155EBB"/>
    <w:rsid w:val="00161C7C"/>
    <w:rsid w:val="00162140"/>
    <w:rsid w:val="00162819"/>
    <w:rsid w:val="00163A1B"/>
    <w:rsid w:val="00163B9A"/>
    <w:rsid w:val="00165A6A"/>
    <w:rsid w:val="001676A2"/>
    <w:rsid w:val="00170694"/>
    <w:rsid w:val="001706C3"/>
    <w:rsid w:val="00171B3F"/>
    <w:rsid w:val="00173955"/>
    <w:rsid w:val="001740A3"/>
    <w:rsid w:val="00175594"/>
    <w:rsid w:val="0017611A"/>
    <w:rsid w:val="00176914"/>
    <w:rsid w:val="001813A6"/>
    <w:rsid w:val="00181622"/>
    <w:rsid w:val="00181F2A"/>
    <w:rsid w:val="001826B6"/>
    <w:rsid w:val="00183234"/>
    <w:rsid w:val="00185307"/>
    <w:rsid w:val="00185A8D"/>
    <w:rsid w:val="00186137"/>
    <w:rsid w:val="00186CA4"/>
    <w:rsid w:val="00190410"/>
    <w:rsid w:val="0019059B"/>
    <w:rsid w:val="001915F7"/>
    <w:rsid w:val="00192730"/>
    <w:rsid w:val="001928E0"/>
    <w:rsid w:val="00192AE5"/>
    <w:rsid w:val="00194D34"/>
    <w:rsid w:val="00196226"/>
    <w:rsid w:val="001967AB"/>
    <w:rsid w:val="001A072B"/>
    <w:rsid w:val="001A0D15"/>
    <w:rsid w:val="001A1336"/>
    <w:rsid w:val="001A160D"/>
    <w:rsid w:val="001A2DEB"/>
    <w:rsid w:val="001A3B8D"/>
    <w:rsid w:val="001A493A"/>
    <w:rsid w:val="001A58FD"/>
    <w:rsid w:val="001A6676"/>
    <w:rsid w:val="001A6919"/>
    <w:rsid w:val="001A6C3B"/>
    <w:rsid w:val="001A7024"/>
    <w:rsid w:val="001A71E0"/>
    <w:rsid w:val="001B0CA4"/>
    <w:rsid w:val="001B0F98"/>
    <w:rsid w:val="001B1614"/>
    <w:rsid w:val="001B1D6B"/>
    <w:rsid w:val="001B2FA6"/>
    <w:rsid w:val="001B350C"/>
    <w:rsid w:val="001B3E1D"/>
    <w:rsid w:val="001B464E"/>
    <w:rsid w:val="001B4B14"/>
    <w:rsid w:val="001B5DF2"/>
    <w:rsid w:val="001B65D8"/>
    <w:rsid w:val="001B6EC6"/>
    <w:rsid w:val="001B7792"/>
    <w:rsid w:val="001B784D"/>
    <w:rsid w:val="001C03C0"/>
    <w:rsid w:val="001C0E74"/>
    <w:rsid w:val="001C1279"/>
    <w:rsid w:val="001C361B"/>
    <w:rsid w:val="001C3E95"/>
    <w:rsid w:val="001C44AC"/>
    <w:rsid w:val="001D408A"/>
    <w:rsid w:val="001D4576"/>
    <w:rsid w:val="001D4666"/>
    <w:rsid w:val="001D4E1C"/>
    <w:rsid w:val="001D5051"/>
    <w:rsid w:val="001D5723"/>
    <w:rsid w:val="001D672C"/>
    <w:rsid w:val="001E03AB"/>
    <w:rsid w:val="001E0AE2"/>
    <w:rsid w:val="001E0D45"/>
    <w:rsid w:val="001E0EF4"/>
    <w:rsid w:val="001E13A6"/>
    <w:rsid w:val="001E181A"/>
    <w:rsid w:val="001E23B6"/>
    <w:rsid w:val="001E3246"/>
    <w:rsid w:val="001E35E9"/>
    <w:rsid w:val="001E4376"/>
    <w:rsid w:val="001E4DB0"/>
    <w:rsid w:val="001E641A"/>
    <w:rsid w:val="001E6755"/>
    <w:rsid w:val="001E7B77"/>
    <w:rsid w:val="001F1758"/>
    <w:rsid w:val="001F1AD3"/>
    <w:rsid w:val="001F2024"/>
    <w:rsid w:val="001F3709"/>
    <w:rsid w:val="001F38B0"/>
    <w:rsid w:val="001F3940"/>
    <w:rsid w:val="001F4935"/>
    <w:rsid w:val="001F4D62"/>
    <w:rsid w:val="001F5A2E"/>
    <w:rsid w:val="002002D9"/>
    <w:rsid w:val="00200312"/>
    <w:rsid w:val="00202DAA"/>
    <w:rsid w:val="00203F63"/>
    <w:rsid w:val="00204284"/>
    <w:rsid w:val="00206DC5"/>
    <w:rsid w:val="00211B75"/>
    <w:rsid w:val="002144D4"/>
    <w:rsid w:val="00214CC8"/>
    <w:rsid w:val="0021693E"/>
    <w:rsid w:val="00217AF9"/>
    <w:rsid w:val="002200F7"/>
    <w:rsid w:val="00220F97"/>
    <w:rsid w:val="002217AF"/>
    <w:rsid w:val="002228F7"/>
    <w:rsid w:val="00225799"/>
    <w:rsid w:val="00226256"/>
    <w:rsid w:val="00226B9B"/>
    <w:rsid w:val="00226C0A"/>
    <w:rsid w:val="002276F5"/>
    <w:rsid w:val="002308A9"/>
    <w:rsid w:val="00233082"/>
    <w:rsid w:val="00233A82"/>
    <w:rsid w:val="00234AAC"/>
    <w:rsid w:val="002358EF"/>
    <w:rsid w:val="00235A1F"/>
    <w:rsid w:val="00236899"/>
    <w:rsid w:val="002379D9"/>
    <w:rsid w:val="0024017D"/>
    <w:rsid w:val="00240FE2"/>
    <w:rsid w:val="00241E02"/>
    <w:rsid w:val="0024238D"/>
    <w:rsid w:val="002425F0"/>
    <w:rsid w:val="0024393B"/>
    <w:rsid w:val="002472B1"/>
    <w:rsid w:val="00247497"/>
    <w:rsid w:val="00250B8C"/>
    <w:rsid w:val="00252C97"/>
    <w:rsid w:val="0025300E"/>
    <w:rsid w:val="0025428C"/>
    <w:rsid w:val="0025449F"/>
    <w:rsid w:val="002547CF"/>
    <w:rsid w:val="00254FB1"/>
    <w:rsid w:val="00255164"/>
    <w:rsid w:val="00256BA2"/>
    <w:rsid w:val="00257534"/>
    <w:rsid w:val="0026052E"/>
    <w:rsid w:val="0026061F"/>
    <w:rsid w:val="00262DA7"/>
    <w:rsid w:val="002646E7"/>
    <w:rsid w:val="00265869"/>
    <w:rsid w:val="00267494"/>
    <w:rsid w:val="00270431"/>
    <w:rsid w:val="0027075B"/>
    <w:rsid w:val="00271C9C"/>
    <w:rsid w:val="0027264A"/>
    <w:rsid w:val="00274931"/>
    <w:rsid w:val="00275F78"/>
    <w:rsid w:val="00277D68"/>
    <w:rsid w:val="00277E46"/>
    <w:rsid w:val="00277F60"/>
    <w:rsid w:val="00283604"/>
    <w:rsid w:val="0028384C"/>
    <w:rsid w:val="002840BF"/>
    <w:rsid w:val="00284614"/>
    <w:rsid w:val="00285BA6"/>
    <w:rsid w:val="00290924"/>
    <w:rsid w:val="0029179E"/>
    <w:rsid w:val="0029217F"/>
    <w:rsid w:val="0029260C"/>
    <w:rsid w:val="00293D34"/>
    <w:rsid w:val="0029415B"/>
    <w:rsid w:val="00296B31"/>
    <w:rsid w:val="00296DB5"/>
    <w:rsid w:val="002A18BC"/>
    <w:rsid w:val="002A4B97"/>
    <w:rsid w:val="002A62BC"/>
    <w:rsid w:val="002A6696"/>
    <w:rsid w:val="002A6DD9"/>
    <w:rsid w:val="002A7B8C"/>
    <w:rsid w:val="002A7D59"/>
    <w:rsid w:val="002B1302"/>
    <w:rsid w:val="002B22D3"/>
    <w:rsid w:val="002B5F41"/>
    <w:rsid w:val="002B74B7"/>
    <w:rsid w:val="002C0CE9"/>
    <w:rsid w:val="002C10E7"/>
    <w:rsid w:val="002C1971"/>
    <w:rsid w:val="002C2AC9"/>
    <w:rsid w:val="002C2D9B"/>
    <w:rsid w:val="002C454A"/>
    <w:rsid w:val="002C4886"/>
    <w:rsid w:val="002C590A"/>
    <w:rsid w:val="002D06E0"/>
    <w:rsid w:val="002D1744"/>
    <w:rsid w:val="002D177A"/>
    <w:rsid w:val="002D1C5D"/>
    <w:rsid w:val="002D26F2"/>
    <w:rsid w:val="002D30C5"/>
    <w:rsid w:val="002D37BD"/>
    <w:rsid w:val="002D40AD"/>
    <w:rsid w:val="002D4DB1"/>
    <w:rsid w:val="002D6C56"/>
    <w:rsid w:val="002D6E79"/>
    <w:rsid w:val="002D6EA6"/>
    <w:rsid w:val="002D71A5"/>
    <w:rsid w:val="002E14DF"/>
    <w:rsid w:val="002E3807"/>
    <w:rsid w:val="002E462E"/>
    <w:rsid w:val="002E56E1"/>
    <w:rsid w:val="002E5D36"/>
    <w:rsid w:val="002E608B"/>
    <w:rsid w:val="002E70B7"/>
    <w:rsid w:val="002E7C91"/>
    <w:rsid w:val="002E7CB4"/>
    <w:rsid w:val="002E7E58"/>
    <w:rsid w:val="002E7EC6"/>
    <w:rsid w:val="002F0EB7"/>
    <w:rsid w:val="002F1071"/>
    <w:rsid w:val="002F1628"/>
    <w:rsid w:val="002F172D"/>
    <w:rsid w:val="002F1FB9"/>
    <w:rsid w:val="002F214D"/>
    <w:rsid w:val="002F323E"/>
    <w:rsid w:val="002F4555"/>
    <w:rsid w:val="002F600B"/>
    <w:rsid w:val="002F7D3B"/>
    <w:rsid w:val="00301845"/>
    <w:rsid w:val="00301C26"/>
    <w:rsid w:val="00301C77"/>
    <w:rsid w:val="00302964"/>
    <w:rsid w:val="003031AB"/>
    <w:rsid w:val="00304DE7"/>
    <w:rsid w:val="00305881"/>
    <w:rsid w:val="00306EEA"/>
    <w:rsid w:val="00307800"/>
    <w:rsid w:val="00307F90"/>
    <w:rsid w:val="00312E99"/>
    <w:rsid w:val="00313699"/>
    <w:rsid w:val="00315662"/>
    <w:rsid w:val="0031612A"/>
    <w:rsid w:val="0031787A"/>
    <w:rsid w:val="00317FEB"/>
    <w:rsid w:val="00320EC6"/>
    <w:rsid w:val="00320F9D"/>
    <w:rsid w:val="00321189"/>
    <w:rsid w:val="00322079"/>
    <w:rsid w:val="00322A4A"/>
    <w:rsid w:val="00322CD6"/>
    <w:rsid w:val="003239E2"/>
    <w:rsid w:val="00323D76"/>
    <w:rsid w:val="00324167"/>
    <w:rsid w:val="00330FD5"/>
    <w:rsid w:val="0033108E"/>
    <w:rsid w:val="00331582"/>
    <w:rsid w:val="003320C3"/>
    <w:rsid w:val="00332753"/>
    <w:rsid w:val="0033280C"/>
    <w:rsid w:val="00332AE3"/>
    <w:rsid w:val="00334ABF"/>
    <w:rsid w:val="0033574D"/>
    <w:rsid w:val="00337D5D"/>
    <w:rsid w:val="00340B7D"/>
    <w:rsid w:val="00341362"/>
    <w:rsid w:val="00341E2C"/>
    <w:rsid w:val="003453B2"/>
    <w:rsid w:val="00346EE0"/>
    <w:rsid w:val="00347D06"/>
    <w:rsid w:val="00350DA8"/>
    <w:rsid w:val="0035279F"/>
    <w:rsid w:val="003527BF"/>
    <w:rsid w:val="00356111"/>
    <w:rsid w:val="0035636B"/>
    <w:rsid w:val="00356993"/>
    <w:rsid w:val="00357B2C"/>
    <w:rsid w:val="0036041D"/>
    <w:rsid w:val="00360C00"/>
    <w:rsid w:val="0036144D"/>
    <w:rsid w:val="0036241E"/>
    <w:rsid w:val="00363915"/>
    <w:rsid w:val="00364D32"/>
    <w:rsid w:val="00365EF5"/>
    <w:rsid w:val="00367434"/>
    <w:rsid w:val="00370F39"/>
    <w:rsid w:val="0037189D"/>
    <w:rsid w:val="00372A51"/>
    <w:rsid w:val="00374696"/>
    <w:rsid w:val="003754D8"/>
    <w:rsid w:val="003758FE"/>
    <w:rsid w:val="003764E8"/>
    <w:rsid w:val="00376A79"/>
    <w:rsid w:val="003771D5"/>
    <w:rsid w:val="00380311"/>
    <w:rsid w:val="00380344"/>
    <w:rsid w:val="00381466"/>
    <w:rsid w:val="00381C87"/>
    <w:rsid w:val="00383761"/>
    <w:rsid w:val="0038377B"/>
    <w:rsid w:val="00383A4E"/>
    <w:rsid w:val="00383DBD"/>
    <w:rsid w:val="003844A4"/>
    <w:rsid w:val="003844B6"/>
    <w:rsid w:val="003844E1"/>
    <w:rsid w:val="00386444"/>
    <w:rsid w:val="00386445"/>
    <w:rsid w:val="003909BB"/>
    <w:rsid w:val="003917B5"/>
    <w:rsid w:val="003919B2"/>
    <w:rsid w:val="00391C12"/>
    <w:rsid w:val="0039237F"/>
    <w:rsid w:val="003932C0"/>
    <w:rsid w:val="00393F15"/>
    <w:rsid w:val="00394648"/>
    <w:rsid w:val="003948DF"/>
    <w:rsid w:val="00394EDD"/>
    <w:rsid w:val="00396315"/>
    <w:rsid w:val="00397CD0"/>
    <w:rsid w:val="00397E45"/>
    <w:rsid w:val="00397E55"/>
    <w:rsid w:val="003A00A4"/>
    <w:rsid w:val="003A068E"/>
    <w:rsid w:val="003A147C"/>
    <w:rsid w:val="003A349A"/>
    <w:rsid w:val="003A36AA"/>
    <w:rsid w:val="003A4EB9"/>
    <w:rsid w:val="003A53E3"/>
    <w:rsid w:val="003A769B"/>
    <w:rsid w:val="003A7E0E"/>
    <w:rsid w:val="003B07E0"/>
    <w:rsid w:val="003B0A9B"/>
    <w:rsid w:val="003B2073"/>
    <w:rsid w:val="003B31BA"/>
    <w:rsid w:val="003B4937"/>
    <w:rsid w:val="003B4FAE"/>
    <w:rsid w:val="003B54F4"/>
    <w:rsid w:val="003B66D8"/>
    <w:rsid w:val="003B6BFE"/>
    <w:rsid w:val="003C00CD"/>
    <w:rsid w:val="003C2816"/>
    <w:rsid w:val="003C2BBA"/>
    <w:rsid w:val="003C3A2E"/>
    <w:rsid w:val="003C3BA8"/>
    <w:rsid w:val="003C3C7B"/>
    <w:rsid w:val="003C4A72"/>
    <w:rsid w:val="003C4F8B"/>
    <w:rsid w:val="003C50F0"/>
    <w:rsid w:val="003C6BC3"/>
    <w:rsid w:val="003D0355"/>
    <w:rsid w:val="003D0524"/>
    <w:rsid w:val="003D0BA8"/>
    <w:rsid w:val="003D13DC"/>
    <w:rsid w:val="003D1405"/>
    <w:rsid w:val="003D1B48"/>
    <w:rsid w:val="003D211C"/>
    <w:rsid w:val="003D3259"/>
    <w:rsid w:val="003D33A9"/>
    <w:rsid w:val="003D370C"/>
    <w:rsid w:val="003D3992"/>
    <w:rsid w:val="003D4708"/>
    <w:rsid w:val="003D490B"/>
    <w:rsid w:val="003D4995"/>
    <w:rsid w:val="003D4A71"/>
    <w:rsid w:val="003D531F"/>
    <w:rsid w:val="003D5EBA"/>
    <w:rsid w:val="003D5FBD"/>
    <w:rsid w:val="003D68FA"/>
    <w:rsid w:val="003D6B18"/>
    <w:rsid w:val="003D6D64"/>
    <w:rsid w:val="003D72B8"/>
    <w:rsid w:val="003D73B9"/>
    <w:rsid w:val="003E0FC3"/>
    <w:rsid w:val="003E18DD"/>
    <w:rsid w:val="003E19BE"/>
    <w:rsid w:val="003E1B19"/>
    <w:rsid w:val="003E2408"/>
    <w:rsid w:val="003E2E8D"/>
    <w:rsid w:val="003E3198"/>
    <w:rsid w:val="003E3DEF"/>
    <w:rsid w:val="003E3E1F"/>
    <w:rsid w:val="003E3F48"/>
    <w:rsid w:val="003E5CE8"/>
    <w:rsid w:val="003F027E"/>
    <w:rsid w:val="003F2852"/>
    <w:rsid w:val="003F2883"/>
    <w:rsid w:val="003F2F52"/>
    <w:rsid w:val="003F49FB"/>
    <w:rsid w:val="003F5529"/>
    <w:rsid w:val="003F571C"/>
    <w:rsid w:val="003F5FF7"/>
    <w:rsid w:val="003F65B2"/>
    <w:rsid w:val="003F71FB"/>
    <w:rsid w:val="0040077A"/>
    <w:rsid w:val="004009BD"/>
    <w:rsid w:val="00403D05"/>
    <w:rsid w:val="00404052"/>
    <w:rsid w:val="00404090"/>
    <w:rsid w:val="00404256"/>
    <w:rsid w:val="0040644B"/>
    <w:rsid w:val="004066B7"/>
    <w:rsid w:val="00406EDB"/>
    <w:rsid w:val="0040701F"/>
    <w:rsid w:val="0040703A"/>
    <w:rsid w:val="004072BD"/>
    <w:rsid w:val="00407A18"/>
    <w:rsid w:val="00407A61"/>
    <w:rsid w:val="004102FF"/>
    <w:rsid w:val="00412318"/>
    <w:rsid w:val="00412B55"/>
    <w:rsid w:val="00413220"/>
    <w:rsid w:val="00413367"/>
    <w:rsid w:val="004139C2"/>
    <w:rsid w:val="00413C54"/>
    <w:rsid w:val="0041432B"/>
    <w:rsid w:val="00414B09"/>
    <w:rsid w:val="00415DFB"/>
    <w:rsid w:val="00416D59"/>
    <w:rsid w:val="004175D7"/>
    <w:rsid w:val="00417D7E"/>
    <w:rsid w:val="00420B96"/>
    <w:rsid w:val="00422119"/>
    <w:rsid w:val="004239B7"/>
    <w:rsid w:val="00424777"/>
    <w:rsid w:val="00424EF3"/>
    <w:rsid w:val="00425C58"/>
    <w:rsid w:val="00426670"/>
    <w:rsid w:val="00426C11"/>
    <w:rsid w:val="00427029"/>
    <w:rsid w:val="0043064C"/>
    <w:rsid w:val="00430E48"/>
    <w:rsid w:val="004310DC"/>
    <w:rsid w:val="004325E4"/>
    <w:rsid w:val="00433329"/>
    <w:rsid w:val="00435256"/>
    <w:rsid w:val="004359E8"/>
    <w:rsid w:val="004369D3"/>
    <w:rsid w:val="004376EE"/>
    <w:rsid w:val="00437D1A"/>
    <w:rsid w:val="00437D9A"/>
    <w:rsid w:val="00444901"/>
    <w:rsid w:val="00444A2C"/>
    <w:rsid w:val="00444A76"/>
    <w:rsid w:val="0044678F"/>
    <w:rsid w:val="00450123"/>
    <w:rsid w:val="004503A1"/>
    <w:rsid w:val="00450BE2"/>
    <w:rsid w:val="00451336"/>
    <w:rsid w:val="00451835"/>
    <w:rsid w:val="004531FF"/>
    <w:rsid w:val="00453817"/>
    <w:rsid w:val="0045414D"/>
    <w:rsid w:val="00455640"/>
    <w:rsid w:val="00455D3E"/>
    <w:rsid w:val="0045727D"/>
    <w:rsid w:val="0045790D"/>
    <w:rsid w:val="00457A78"/>
    <w:rsid w:val="00457FA4"/>
    <w:rsid w:val="00460370"/>
    <w:rsid w:val="00460DDF"/>
    <w:rsid w:val="00463414"/>
    <w:rsid w:val="0046655B"/>
    <w:rsid w:val="0047050F"/>
    <w:rsid w:val="00470B9A"/>
    <w:rsid w:val="0047221D"/>
    <w:rsid w:val="00474882"/>
    <w:rsid w:val="00475639"/>
    <w:rsid w:val="00475BBD"/>
    <w:rsid w:val="00476263"/>
    <w:rsid w:val="0048222E"/>
    <w:rsid w:val="00482813"/>
    <w:rsid w:val="00483088"/>
    <w:rsid w:val="004843C6"/>
    <w:rsid w:val="004852D6"/>
    <w:rsid w:val="00485CA2"/>
    <w:rsid w:val="00486291"/>
    <w:rsid w:val="004876EB"/>
    <w:rsid w:val="00487A91"/>
    <w:rsid w:val="00491665"/>
    <w:rsid w:val="0049186F"/>
    <w:rsid w:val="004924E7"/>
    <w:rsid w:val="0049290D"/>
    <w:rsid w:val="0049343B"/>
    <w:rsid w:val="00493A72"/>
    <w:rsid w:val="00493BFB"/>
    <w:rsid w:val="004967BA"/>
    <w:rsid w:val="00496D12"/>
    <w:rsid w:val="004A0F37"/>
    <w:rsid w:val="004A2A4E"/>
    <w:rsid w:val="004A3028"/>
    <w:rsid w:val="004A4333"/>
    <w:rsid w:val="004A6491"/>
    <w:rsid w:val="004A7004"/>
    <w:rsid w:val="004A7610"/>
    <w:rsid w:val="004B07DE"/>
    <w:rsid w:val="004B2A6D"/>
    <w:rsid w:val="004B4388"/>
    <w:rsid w:val="004B441A"/>
    <w:rsid w:val="004B4607"/>
    <w:rsid w:val="004B630F"/>
    <w:rsid w:val="004C013D"/>
    <w:rsid w:val="004C0778"/>
    <w:rsid w:val="004C15F1"/>
    <w:rsid w:val="004C25AD"/>
    <w:rsid w:val="004C2899"/>
    <w:rsid w:val="004C330C"/>
    <w:rsid w:val="004C3B6A"/>
    <w:rsid w:val="004C40E5"/>
    <w:rsid w:val="004C41EC"/>
    <w:rsid w:val="004C6765"/>
    <w:rsid w:val="004D0751"/>
    <w:rsid w:val="004D1270"/>
    <w:rsid w:val="004D1F10"/>
    <w:rsid w:val="004D267E"/>
    <w:rsid w:val="004D31AB"/>
    <w:rsid w:val="004D4254"/>
    <w:rsid w:val="004D456F"/>
    <w:rsid w:val="004E013F"/>
    <w:rsid w:val="004E0220"/>
    <w:rsid w:val="004E023D"/>
    <w:rsid w:val="004E2E6F"/>
    <w:rsid w:val="004E4DBF"/>
    <w:rsid w:val="004E52C7"/>
    <w:rsid w:val="004E70F2"/>
    <w:rsid w:val="004F03F5"/>
    <w:rsid w:val="004F0DE1"/>
    <w:rsid w:val="004F2225"/>
    <w:rsid w:val="004F238B"/>
    <w:rsid w:val="004F2760"/>
    <w:rsid w:val="004F2783"/>
    <w:rsid w:val="004F2BA6"/>
    <w:rsid w:val="004F4AB3"/>
    <w:rsid w:val="004F4D27"/>
    <w:rsid w:val="004F6F54"/>
    <w:rsid w:val="004F7443"/>
    <w:rsid w:val="004F7CA0"/>
    <w:rsid w:val="005010E8"/>
    <w:rsid w:val="00503DB1"/>
    <w:rsid w:val="00503ED3"/>
    <w:rsid w:val="00506997"/>
    <w:rsid w:val="0050760B"/>
    <w:rsid w:val="005101C7"/>
    <w:rsid w:val="00511796"/>
    <w:rsid w:val="00511DAA"/>
    <w:rsid w:val="00513007"/>
    <w:rsid w:val="005145F7"/>
    <w:rsid w:val="00514B9D"/>
    <w:rsid w:val="00514CAE"/>
    <w:rsid w:val="005160B2"/>
    <w:rsid w:val="00517658"/>
    <w:rsid w:val="0051771B"/>
    <w:rsid w:val="00520EFB"/>
    <w:rsid w:val="00521DF3"/>
    <w:rsid w:val="0052321F"/>
    <w:rsid w:val="00525B86"/>
    <w:rsid w:val="005262C3"/>
    <w:rsid w:val="00531305"/>
    <w:rsid w:val="005334F5"/>
    <w:rsid w:val="005335C8"/>
    <w:rsid w:val="005338C5"/>
    <w:rsid w:val="0053451F"/>
    <w:rsid w:val="00534742"/>
    <w:rsid w:val="0053543F"/>
    <w:rsid w:val="005357BC"/>
    <w:rsid w:val="00535EF1"/>
    <w:rsid w:val="00536698"/>
    <w:rsid w:val="00540DFC"/>
    <w:rsid w:val="00540F16"/>
    <w:rsid w:val="005419A5"/>
    <w:rsid w:val="00542CF3"/>
    <w:rsid w:val="00543DAF"/>
    <w:rsid w:val="005445A8"/>
    <w:rsid w:val="00551783"/>
    <w:rsid w:val="00551AD4"/>
    <w:rsid w:val="00551EE1"/>
    <w:rsid w:val="00552CB8"/>
    <w:rsid w:val="005531A7"/>
    <w:rsid w:val="00553C76"/>
    <w:rsid w:val="00555B40"/>
    <w:rsid w:val="00555E59"/>
    <w:rsid w:val="0055622A"/>
    <w:rsid w:val="00557186"/>
    <w:rsid w:val="00557888"/>
    <w:rsid w:val="00562C5B"/>
    <w:rsid w:val="00564AD9"/>
    <w:rsid w:val="00564D62"/>
    <w:rsid w:val="005670A5"/>
    <w:rsid w:val="00567287"/>
    <w:rsid w:val="00567415"/>
    <w:rsid w:val="005675E5"/>
    <w:rsid w:val="00567DBA"/>
    <w:rsid w:val="00570549"/>
    <w:rsid w:val="005708B9"/>
    <w:rsid w:val="00571761"/>
    <w:rsid w:val="00572206"/>
    <w:rsid w:val="00572BDB"/>
    <w:rsid w:val="005739D2"/>
    <w:rsid w:val="0057463D"/>
    <w:rsid w:val="005749FC"/>
    <w:rsid w:val="005753D7"/>
    <w:rsid w:val="00575E1E"/>
    <w:rsid w:val="00576032"/>
    <w:rsid w:val="00576FBC"/>
    <w:rsid w:val="0058113F"/>
    <w:rsid w:val="00583635"/>
    <w:rsid w:val="00583AA4"/>
    <w:rsid w:val="00583E27"/>
    <w:rsid w:val="0058468A"/>
    <w:rsid w:val="00586D21"/>
    <w:rsid w:val="00587141"/>
    <w:rsid w:val="00590821"/>
    <w:rsid w:val="00591CDC"/>
    <w:rsid w:val="005933A2"/>
    <w:rsid w:val="00593DEA"/>
    <w:rsid w:val="005941B8"/>
    <w:rsid w:val="0059586B"/>
    <w:rsid w:val="005962FA"/>
    <w:rsid w:val="00597129"/>
    <w:rsid w:val="005978D6"/>
    <w:rsid w:val="005A0281"/>
    <w:rsid w:val="005A12A2"/>
    <w:rsid w:val="005A17A5"/>
    <w:rsid w:val="005A2315"/>
    <w:rsid w:val="005A3401"/>
    <w:rsid w:val="005A5005"/>
    <w:rsid w:val="005A5959"/>
    <w:rsid w:val="005A69FF"/>
    <w:rsid w:val="005A74F8"/>
    <w:rsid w:val="005B000C"/>
    <w:rsid w:val="005B0298"/>
    <w:rsid w:val="005B0CE0"/>
    <w:rsid w:val="005B20E8"/>
    <w:rsid w:val="005B388A"/>
    <w:rsid w:val="005B3EB4"/>
    <w:rsid w:val="005B4BBD"/>
    <w:rsid w:val="005B5C33"/>
    <w:rsid w:val="005C16B9"/>
    <w:rsid w:val="005C2387"/>
    <w:rsid w:val="005C252A"/>
    <w:rsid w:val="005C3496"/>
    <w:rsid w:val="005C4AF7"/>
    <w:rsid w:val="005C5C05"/>
    <w:rsid w:val="005C61B0"/>
    <w:rsid w:val="005C62FC"/>
    <w:rsid w:val="005C749B"/>
    <w:rsid w:val="005C760D"/>
    <w:rsid w:val="005C7719"/>
    <w:rsid w:val="005D06E5"/>
    <w:rsid w:val="005D0E88"/>
    <w:rsid w:val="005D1FE4"/>
    <w:rsid w:val="005D2622"/>
    <w:rsid w:val="005D4166"/>
    <w:rsid w:val="005D4591"/>
    <w:rsid w:val="005D521F"/>
    <w:rsid w:val="005D52A0"/>
    <w:rsid w:val="005D5370"/>
    <w:rsid w:val="005D5F9A"/>
    <w:rsid w:val="005D628C"/>
    <w:rsid w:val="005D6833"/>
    <w:rsid w:val="005D6AFE"/>
    <w:rsid w:val="005E00EB"/>
    <w:rsid w:val="005E11EB"/>
    <w:rsid w:val="005E1641"/>
    <w:rsid w:val="005E24D4"/>
    <w:rsid w:val="005E37B1"/>
    <w:rsid w:val="005E400B"/>
    <w:rsid w:val="005E4081"/>
    <w:rsid w:val="005E4931"/>
    <w:rsid w:val="005E4B23"/>
    <w:rsid w:val="005E4EB7"/>
    <w:rsid w:val="005E6E9B"/>
    <w:rsid w:val="005E7A26"/>
    <w:rsid w:val="005E7F66"/>
    <w:rsid w:val="005F02E0"/>
    <w:rsid w:val="005F09E8"/>
    <w:rsid w:val="005F124D"/>
    <w:rsid w:val="005F1930"/>
    <w:rsid w:val="005F1FC7"/>
    <w:rsid w:val="005F299D"/>
    <w:rsid w:val="005F3468"/>
    <w:rsid w:val="005F352E"/>
    <w:rsid w:val="005F3915"/>
    <w:rsid w:val="005F4141"/>
    <w:rsid w:val="005F6448"/>
    <w:rsid w:val="005F64B3"/>
    <w:rsid w:val="005F68A2"/>
    <w:rsid w:val="005F6FDD"/>
    <w:rsid w:val="006008A9"/>
    <w:rsid w:val="00601874"/>
    <w:rsid w:val="00601898"/>
    <w:rsid w:val="00601D68"/>
    <w:rsid w:val="00602463"/>
    <w:rsid w:val="00602A86"/>
    <w:rsid w:val="00603BD6"/>
    <w:rsid w:val="00603F81"/>
    <w:rsid w:val="006044ED"/>
    <w:rsid w:val="00605353"/>
    <w:rsid w:val="006054DC"/>
    <w:rsid w:val="00605B3D"/>
    <w:rsid w:val="006102B9"/>
    <w:rsid w:val="00610769"/>
    <w:rsid w:val="00611B87"/>
    <w:rsid w:val="00614443"/>
    <w:rsid w:val="00614463"/>
    <w:rsid w:val="0061496D"/>
    <w:rsid w:val="0061611E"/>
    <w:rsid w:val="0061740E"/>
    <w:rsid w:val="00621A93"/>
    <w:rsid w:val="00622F2C"/>
    <w:rsid w:val="00623320"/>
    <w:rsid w:val="00623B6F"/>
    <w:rsid w:val="0062451D"/>
    <w:rsid w:val="0062472B"/>
    <w:rsid w:val="00624820"/>
    <w:rsid w:val="00624A9C"/>
    <w:rsid w:val="00624DFA"/>
    <w:rsid w:val="0063020A"/>
    <w:rsid w:val="00630976"/>
    <w:rsid w:val="006334AF"/>
    <w:rsid w:val="00634E00"/>
    <w:rsid w:val="00634E4C"/>
    <w:rsid w:val="00635C6F"/>
    <w:rsid w:val="00636403"/>
    <w:rsid w:val="00636CF4"/>
    <w:rsid w:val="00640054"/>
    <w:rsid w:val="00640C36"/>
    <w:rsid w:val="00641A67"/>
    <w:rsid w:val="00642588"/>
    <w:rsid w:val="00643078"/>
    <w:rsid w:val="0064325A"/>
    <w:rsid w:val="00643646"/>
    <w:rsid w:val="0064513C"/>
    <w:rsid w:val="00645A2F"/>
    <w:rsid w:val="00650706"/>
    <w:rsid w:val="00650A8F"/>
    <w:rsid w:val="00651898"/>
    <w:rsid w:val="00651909"/>
    <w:rsid w:val="00652333"/>
    <w:rsid w:val="00653FED"/>
    <w:rsid w:val="006540B3"/>
    <w:rsid w:val="00654B8F"/>
    <w:rsid w:val="00655698"/>
    <w:rsid w:val="0065665E"/>
    <w:rsid w:val="00657D40"/>
    <w:rsid w:val="006613C1"/>
    <w:rsid w:val="00661D03"/>
    <w:rsid w:val="0066248C"/>
    <w:rsid w:val="006651C8"/>
    <w:rsid w:val="006653A6"/>
    <w:rsid w:val="006655FE"/>
    <w:rsid w:val="00667A00"/>
    <w:rsid w:val="0067381C"/>
    <w:rsid w:val="006750F6"/>
    <w:rsid w:val="00676EE2"/>
    <w:rsid w:val="00676F7F"/>
    <w:rsid w:val="00677346"/>
    <w:rsid w:val="00677803"/>
    <w:rsid w:val="006823EB"/>
    <w:rsid w:val="00682660"/>
    <w:rsid w:val="00683E31"/>
    <w:rsid w:val="006840C4"/>
    <w:rsid w:val="00684ED3"/>
    <w:rsid w:val="00686516"/>
    <w:rsid w:val="00686D4B"/>
    <w:rsid w:val="00687FF8"/>
    <w:rsid w:val="00691281"/>
    <w:rsid w:val="0069225F"/>
    <w:rsid w:val="006945F2"/>
    <w:rsid w:val="00694CC1"/>
    <w:rsid w:val="00697C6D"/>
    <w:rsid w:val="006A09A9"/>
    <w:rsid w:val="006A0B75"/>
    <w:rsid w:val="006A157D"/>
    <w:rsid w:val="006A1ECC"/>
    <w:rsid w:val="006A3953"/>
    <w:rsid w:val="006A4F01"/>
    <w:rsid w:val="006A5C27"/>
    <w:rsid w:val="006A64B5"/>
    <w:rsid w:val="006A7C75"/>
    <w:rsid w:val="006B227F"/>
    <w:rsid w:val="006B464D"/>
    <w:rsid w:val="006B49B8"/>
    <w:rsid w:val="006B4DFB"/>
    <w:rsid w:val="006B536A"/>
    <w:rsid w:val="006B5FE9"/>
    <w:rsid w:val="006B60B8"/>
    <w:rsid w:val="006B6377"/>
    <w:rsid w:val="006B669A"/>
    <w:rsid w:val="006B6795"/>
    <w:rsid w:val="006B6927"/>
    <w:rsid w:val="006B693B"/>
    <w:rsid w:val="006C0777"/>
    <w:rsid w:val="006C087C"/>
    <w:rsid w:val="006C16FE"/>
    <w:rsid w:val="006C2C21"/>
    <w:rsid w:val="006C33CA"/>
    <w:rsid w:val="006C739E"/>
    <w:rsid w:val="006C7CB0"/>
    <w:rsid w:val="006D0518"/>
    <w:rsid w:val="006D2F8A"/>
    <w:rsid w:val="006D31FC"/>
    <w:rsid w:val="006D3E15"/>
    <w:rsid w:val="006D43EA"/>
    <w:rsid w:val="006D449E"/>
    <w:rsid w:val="006D4BD8"/>
    <w:rsid w:val="006D6832"/>
    <w:rsid w:val="006D712A"/>
    <w:rsid w:val="006E0033"/>
    <w:rsid w:val="006E039C"/>
    <w:rsid w:val="006E1553"/>
    <w:rsid w:val="006E1D00"/>
    <w:rsid w:val="006E2B58"/>
    <w:rsid w:val="006E3FCC"/>
    <w:rsid w:val="006E409B"/>
    <w:rsid w:val="006E4269"/>
    <w:rsid w:val="006E485B"/>
    <w:rsid w:val="006E4939"/>
    <w:rsid w:val="006E4C8A"/>
    <w:rsid w:val="006E56CC"/>
    <w:rsid w:val="006E56F1"/>
    <w:rsid w:val="006E6113"/>
    <w:rsid w:val="006E76BC"/>
    <w:rsid w:val="006E7911"/>
    <w:rsid w:val="006F04CF"/>
    <w:rsid w:val="006F050A"/>
    <w:rsid w:val="006F0760"/>
    <w:rsid w:val="006F4368"/>
    <w:rsid w:val="006F5288"/>
    <w:rsid w:val="00700DC5"/>
    <w:rsid w:val="00701299"/>
    <w:rsid w:val="00701DE8"/>
    <w:rsid w:val="007026E9"/>
    <w:rsid w:val="007036CC"/>
    <w:rsid w:val="00704152"/>
    <w:rsid w:val="0070468E"/>
    <w:rsid w:val="00704751"/>
    <w:rsid w:val="007048F2"/>
    <w:rsid w:val="00704986"/>
    <w:rsid w:val="00704EA3"/>
    <w:rsid w:val="007070AC"/>
    <w:rsid w:val="007103E6"/>
    <w:rsid w:val="00710656"/>
    <w:rsid w:val="0071337E"/>
    <w:rsid w:val="007133A7"/>
    <w:rsid w:val="0071406A"/>
    <w:rsid w:val="00715208"/>
    <w:rsid w:val="00715CC1"/>
    <w:rsid w:val="00716DB8"/>
    <w:rsid w:val="00720C15"/>
    <w:rsid w:val="0072188E"/>
    <w:rsid w:val="007224BF"/>
    <w:rsid w:val="00722580"/>
    <w:rsid w:val="00722F34"/>
    <w:rsid w:val="00723298"/>
    <w:rsid w:val="007237D1"/>
    <w:rsid w:val="00723CE9"/>
    <w:rsid w:val="00723CF9"/>
    <w:rsid w:val="00723F23"/>
    <w:rsid w:val="00726286"/>
    <w:rsid w:val="00726F49"/>
    <w:rsid w:val="00731437"/>
    <w:rsid w:val="007318C4"/>
    <w:rsid w:val="00731E78"/>
    <w:rsid w:val="00732150"/>
    <w:rsid w:val="00732155"/>
    <w:rsid w:val="00734A1C"/>
    <w:rsid w:val="00735BC9"/>
    <w:rsid w:val="007402A5"/>
    <w:rsid w:val="00740C98"/>
    <w:rsid w:val="00740E2E"/>
    <w:rsid w:val="007412ED"/>
    <w:rsid w:val="00741B6B"/>
    <w:rsid w:val="00741C9B"/>
    <w:rsid w:val="00741F56"/>
    <w:rsid w:val="007429F8"/>
    <w:rsid w:val="00744BE2"/>
    <w:rsid w:val="007463D9"/>
    <w:rsid w:val="00746BC0"/>
    <w:rsid w:val="0075010A"/>
    <w:rsid w:val="007504EC"/>
    <w:rsid w:val="00751319"/>
    <w:rsid w:val="00752DCB"/>
    <w:rsid w:val="00753B73"/>
    <w:rsid w:val="0075461B"/>
    <w:rsid w:val="0075594D"/>
    <w:rsid w:val="00755AF0"/>
    <w:rsid w:val="007561B9"/>
    <w:rsid w:val="007562C3"/>
    <w:rsid w:val="007564A2"/>
    <w:rsid w:val="00756B69"/>
    <w:rsid w:val="00756D1F"/>
    <w:rsid w:val="00756E91"/>
    <w:rsid w:val="00757769"/>
    <w:rsid w:val="00762F54"/>
    <w:rsid w:val="00764F88"/>
    <w:rsid w:val="007666F9"/>
    <w:rsid w:val="00767C7B"/>
    <w:rsid w:val="0077069F"/>
    <w:rsid w:val="00771F0C"/>
    <w:rsid w:val="00773A59"/>
    <w:rsid w:val="00773E2C"/>
    <w:rsid w:val="00774250"/>
    <w:rsid w:val="00774903"/>
    <w:rsid w:val="00774AC5"/>
    <w:rsid w:val="00774F9D"/>
    <w:rsid w:val="00775603"/>
    <w:rsid w:val="00775CEF"/>
    <w:rsid w:val="00777049"/>
    <w:rsid w:val="00777394"/>
    <w:rsid w:val="00777BFD"/>
    <w:rsid w:val="007805D4"/>
    <w:rsid w:val="00780FA8"/>
    <w:rsid w:val="00781742"/>
    <w:rsid w:val="00781AB2"/>
    <w:rsid w:val="00781AB5"/>
    <w:rsid w:val="00782198"/>
    <w:rsid w:val="0078232C"/>
    <w:rsid w:val="00782A8B"/>
    <w:rsid w:val="007833B8"/>
    <w:rsid w:val="00783C27"/>
    <w:rsid w:val="00785005"/>
    <w:rsid w:val="00785B82"/>
    <w:rsid w:val="00786DD0"/>
    <w:rsid w:val="007873C0"/>
    <w:rsid w:val="00787D2C"/>
    <w:rsid w:val="007913BA"/>
    <w:rsid w:val="00791449"/>
    <w:rsid w:val="007917AE"/>
    <w:rsid w:val="00792421"/>
    <w:rsid w:val="007928E4"/>
    <w:rsid w:val="007943F3"/>
    <w:rsid w:val="007960A7"/>
    <w:rsid w:val="007965EF"/>
    <w:rsid w:val="007A001C"/>
    <w:rsid w:val="007A05BA"/>
    <w:rsid w:val="007A1541"/>
    <w:rsid w:val="007A1F9A"/>
    <w:rsid w:val="007A27F4"/>
    <w:rsid w:val="007A4549"/>
    <w:rsid w:val="007A48B3"/>
    <w:rsid w:val="007A4EAD"/>
    <w:rsid w:val="007A6FDD"/>
    <w:rsid w:val="007A70D8"/>
    <w:rsid w:val="007A7785"/>
    <w:rsid w:val="007A79EE"/>
    <w:rsid w:val="007B2203"/>
    <w:rsid w:val="007B24E4"/>
    <w:rsid w:val="007B4994"/>
    <w:rsid w:val="007B5B7E"/>
    <w:rsid w:val="007B70A5"/>
    <w:rsid w:val="007C1629"/>
    <w:rsid w:val="007C2FDC"/>
    <w:rsid w:val="007C4E8D"/>
    <w:rsid w:val="007C5272"/>
    <w:rsid w:val="007C6509"/>
    <w:rsid w:val="007D0400"/>
    <w:rsid w:val="007D3ABF"/>
    <w:rsid w:val="007D494C"/>
    <w:rsid w:val="007D506C"/>
    <w:rsid w:val="007D64D7"/>
    <w:rsid w:val="007D78B5"/>
    <w:rsid w:val="007D7F56"/>
    <w:rsid w:val="007E064D"/>
    <w:rsid w:val="007E18E9"/>
    <w:rsid w:val="007E2DE4"/>
    <w:rsid w:val="007E3417"/>
    <w:rsid w:val="007E3477"/>
    <w:rsid w:val="007E4B76"/>
    <w:rsid w:val="007E525B"/>
    <w:rsid w:val="007E5822"/>
    <w:rsid w:val="007E738B"/>
    <w:rsid w:val="007F0019"/>
    <w:rsid w:val="007F1253"/>
    <w:rsid w:val="007F1F80"/>
    <w:rsid w:val="007F398F"/>
    <w:rsid w:val="007F5046"/>
    <w:rsid w:val="007F63F7"/>
    <w:rsid w:val="007F7807"/>
    <w:rsid w:val="008011C2"/>
    <w:rsid w:val="0080141F"/>
    <w:rsid w:val="00801C1D"/>
    <w:rsid w:val="008034C8"/>
    <w:rsid w:val="0080383D"/>
    <w:rsid w:val="008048FE"/>
    <w:rsid w:val="00805600"/>
    <w:rsid w:val="008112A6"/>
    <w:rsid w:val="0081164F"/>
    <w:rsid w:val="00813409"/>
    <w:rsid w:val="00815118"/>
    <w:rsid w:val="00815C95"/>
    <w:rsid w:val="00817357"/>
    <w:rsid w:val="00817911"/>
    <w:rsid w:val="0082003D"/>
    <w:rsid w:val="00820D7A"/>
    <w:rsid w:val="0082279D"/>
    <w:rsid w:val="00822956"/>
    <w:rsid w:val="00822C16"/>
    <w:rsid w:val="008237E6"/>
    <w:rsid w:val="008240C0"/>
    <w:rsid w:val="008261CA"/>
    <w:rsid w:val="008264FD"/>
    <w:rsid w:val="00827073"/>
    <w:rsid w:val="008270A2"/>
    <w:rsid w:val="00827A6A"/>
    <w:rsid w:val="00830014"/>
    <w:rsid w:val="00830ABD"/>
    <w:rsid w:val="00833376"/>
    <w:rsid w:val="008341A5"/>
    <w:rsid w:val="00834BDA"/>
    <w:rsid w:val="008365F7"/>
    <w:rsid w:val="00837A09"/>
    <w:rsid w:val="00841512"/>
    <w:rsid w:val="00841666"/>
    <w:rsid w:val="00843155"/>
    <w:rsid w:val="008434CB"/>
    <w:rsid w:val="00844389"/>
    <w:rsid w:val="008452A1"/>
    <w:rsid w:val="0084558E"/>
    <w:rsid w:val="008502C3"/>
    <w:rsid w:val="008522AE"/>
    <w:rsid w:val="00852A22"/>
    <w:rsid w:val="00854C36"/>
    <w:rsid w:val="00854CE9"/>
    <w:rsid w:val="00855387"/>
    <w:rsid w:val="00855AC6"/>
    <w:rsid w:val="008561C3"/>
    <w:rsid w:val="00860286"/>
    <w:rsid w:val="008602CA"/>
    <w:rsid w:val="00864D32"/>
    <w:rsid w:val="00865F80"/>
    <w:rsid w:val="00867561"/>
    <w:rsid w:val="00867C88"/>
    <w:rsid w:val="008712CC"/>
    <w:rsid w:val="00871655"/>
    <w:rsid w:val="008722FC"/>
    <w:rsid w:val="00873DBA"/>
    <w:rsid w:val="00875821"/>
    <w:rsid w:val="008762BE"/>
    <w:rsid w:val="008775A0"/>
    <w:rsid w:val="00880EAD"/>
    <w:rsid w:val="008810A4"/>
    <w:rsid w:val="00881E5E"/>
    <w:rsid w:val="00882869"/>
    <w:rsid w:val="00882DFB"/>
    <w:rsid w:val="00884A9E"/>
    <w:rsid w:val="008859A3"/>
    <w:rsid w:val="00886434"/>
    <w:rsid w:val="00886832"/>
    <w:rsid w:val="00886A28"/>
    <w:rsid w:val="00886F3D"/>
    <w:rsid w:val="00891780"/>
    <w:rsid w:val="00897720"/>
    <w:rsid w:val="008977DE"/>
    <w:rsid w:val="008A3C58"/>
    <w:rsid w:val="008A3DE3"/>
    <w:rsid w:val="008A3FBD"/>
    <w:rsid w:val="008A411C"/>
    <w:rsid w:val="008A4D00"/>
    <w:rsid w:val="008A4D31"/>
    <w:rsid w:val="008A50F4"/>
    <w:rsid w:val="008A5E53"/>
    <w:rsid w:val="008B04D6"/>
    <w:rsid w:val="008B148B"/>
    <w:rsid w:val="008B1540"/>
    <w:rsid w:val="008B3B21"/>
    <w:rsid w:val="008B4515"/>
    <w:rsid w:val="008B6133"/>
    <w:rsid w:val="008B6702"/>
    <w:rsid w:val="008C1F81"/>
    <w:rsid w:val="008C3FD9"/>
    <w:rsid w:val="008C466C"/>
    <w:rsid w:val="008C4C6F"/>
    <w:rsid w:val="008C6CB2"/>
    <w:rsid w:val="008C6F2B"/>
    <w:rsid w:val="008C72AB"/>
    <w:rsid w:val="008C7C92"/>
    <w:rsid w:val="008D00C5"/>
    <w:rsid w:val="008D07AF"/>
    <w:rsid w:val="008D10B6"/>
    <w:rsid w:val="008D304F"/>
    <w:rsid w:val="008D4121"/>
    <w:rsid w:val="008D4872"/>
    <w:rsid w:val="008D4D56"/>
    <w:rsid w:val="008D64E2"/>
    <w:rsid w:val="008D688D"/>
    <w:rsid w:val="008D7131"/>
    <w:rsid w:val="008D7651"/>
    <w:rsid w:val="008E043B"/>
    <w:rsid w:val="008E0EC7"/>
    <w:rsid w:val="008E2398"/>
    <w:rsid w:val="008E4AD4"/>
    <w:rsid w:val="008E641D"/>
    <w:rsid w:val="008E64DE"/>
    <w:rsid w:val="008E6738"/>
    <w:rsid w:val="008F00BC"/>
    <w:rsid w:val="008F0E88"/>
    <w:rsid w:val="008F1835"/>
    <w:rsid w:val="008F47D9"/>
    <w:rsid w:val="008F5D58"/>
    <w:rsid w:val="008F64A5"/>
    <w:rsid w:val="008F77D1"/>
    <w:rsid w:val="008F7963"/>
    <w:rsid w:val="008F7D95"/>
    <w:rsid w:val="009002F8"/>
    <w:rsid w:val="009004E8"/>
    <w:rsid w:val="009011D7"/>
    <w:rsid w:val="0090220A"/>
    <w:rsid w:val="00902C87"/>
    <w:rsid w:val="00903FC0"/>
    <w:rsid w:val="009041CF"/>
    <w:rsid w:val="009053D2"/>
    <w:rsid w:val="009062CD"/>
    <w:rsid w:val="00906722"/>
    <w:rsid w:val="00906989"/>
    <w:rsid w:val="00910A4D"/>
    <w:rsid w:val="00911E48"/>
    <w:rsid w:val="0091242E"/>
    <w:rsid w:val="00912A12"/>
    <w:rsid w:val="00912A9C"/>
    <w:rsid w:val="00913E51"/>
    <w:rsid w:val="00913EE7"/>
    <w:rsid w:val="00913F79"/>
    <w:rsid w:val="00915824"/>
    <w:rsid w:val="009166FC"/>
    <w:rsid w:val="009225C9"/>
    <w:rsid w:val="0092267D"/>
    <w:rsid w:val="00922711"/>
    <w:rsid w:val="00922F4F"/>
    <w:rsid w:val="0092378A"/>
    <w:rsid w:val="00924DE9"/>
    <w:rsid w:val="00927B63"/>
    <w:rsid w:val="009309D9"/>
    <w:rsid w:val="0093118D"/>
    <w:rsid w:val="0093133B"/>
    <w:rsid w:val="00932720"/>
    <w:rsid w:val="00932B26"/>
    <w:rsid w:val="00932D8E"/>
    <w:rsid w:val="009330FC"/>
    <w:rsid w:val="00933163"/>
    <w:rsid w:val="009333D4"/>
    <w:rsid w:val="00933CB0"/>
    <w:rsid w:val="0093497B"/>
    <w:rsid w:val="00934F7F"/>
    <w:rsid w:val="0093663D"/>
    <w:rsid w:val="00936C93"/>
    <w:rsid w:val="00937186"/>
    <w:rsid w:val="00941335"/>
    <w:rsid w:val="00942465"/>
    <w:rsid w:val="00943463"/>
    <w:rsid w:val="00944462"/>
    <w:rsid w:val="00944E77"/>
    <w:rsid w:val="00946315"/>
    <w:rsid w:val="0094688C"/>
    <w:rsid w:val="009478D8"/>
    <w:rsid w:val="00947A33"/>
    <w:rsid w:val="00947FAB"/>
    <w:rsid w:val="009500C4"/>
    <w:rsid w:val="009509C0"/>
    <w:rsid w:val="0095116E"/>
    <w:rsid w:val="0095254B"/>
    <w:rsid w:val="00953F93"/>
    <w:rsid w:val="00955570"/>
    <w:rsid w:val="009569F5"/>
    <w:rsid w:val="0095739B"/>
    <w:rsid w:val="00960CB7"/>
    <w:rsid w:val="00960D88"/>
    <w:rsid w:val="00961EF6"/>
    <w:rsid w:val="0096339B"/>
    <w:rsid w:val="00963995"/>
    <w:rsid w:val="0096462A"/>
    <w:rsid w:val="00964763"/>
    <w:rsid w:val="009654F4"/>
    <w:rsid w:val="00966625"/>
    <w:rsid w:val="00967939"/>
    <w:rsid w:val="00970502"/>
    <w:rsid w:val="009717E0"/>
    <w:rsid w:val="00972EE5"/>
    <w:rsid w:val="00975567"/>
    <w:rsid w:val="00977B54"/>
    <w:rsid w:val="00977CFA"/>
    <w:rsid w:val="0098030E"/>
    <w:rsid w:val="00980E37"/>
    <w:rsid w:val="009813AC"/>
    <w:rsid w:val="009815EF"/>
    <w:rsid w:val="00983D97"/>
    <w:rsid w:val="00984344"/>
    <w:rsid w:val="0098655C"/>
    <w:rsid w:val="009867CC"/>
    <w:rsid w:val="009874FF"/>
    <w:rsid w:val="00990A9A"/>
    <w:rsid w:val="0099154C"/>
    <w:rsid w:val="00991D53"/>
    <w:rsid w:val="00992A35"/>
    <w:rsid w:val="00993406"/>
    <w:rsid w:val="00993656"/>
    <w:rsid w:val="00993F7C"/>
    <w:rsid w:val="00995D00"/>
    <w:rsid w:val="00996D67"/>
    <w:rsid w:val="00997A5A"/>
    <w:rsid w:val="009A3155"/>
    <w:rsid w:val="009A40B7"/>
    <w:rsid w:val="009A60B6"/>
    <w:rsid w:val="009A63F4"/>
    <w:rsid w:val="009A6DA2"/>
    <w:rsid w:val="009A6DBA"/>
    <w:rsid w:val="009A7C0A"/>
    <w:rsid w:val="009A7CCB"/>
    <w:rsid w:val="009A7D2D"/>
    <w:rsid w:val="009B0782"/>
    <w:rsid w:val="009B22AA"/>
    <w:rsid w:val="009B2E59"/>
    <w:rsid w:val="009B3202"/>
    <w:rsid w:val="009B52A3"/>
    <w:rsid w:val="009B5D60"/>
    <w:rsid w:val="009B6EB1"/>
    <w:rsid w:val="009B716C"/>
    <w:rsid w:val="009C01CC"/>
    <w:rsid w:val="009C0357"/>
    <w:rsid w:val="009C2288"/>
    <w:rsid w:val="009C6A89"/>
    <w:rsid w:val="009C760D"/>
    <w:rsid w:val="009C77EB"/>
    <w:rsid w:val="009D175C"/>
    <w:rsid w:val="009D374C"/>
    <w:rsid w:val="009D6293"/>
    <w:rsid w:val="009D645F"/>
    <w:rsid w:val="009D6946"/>
    <w:rsid w:val="009D7153"/>
    <w:rsid w:val="009E0086"/>
    <w:rsid w:val="009E0D46"/>
    <w:rsid w:val="009E1111"/>
    <w:rsid w:val="009E1AF9"/>
    <w:rsid w:val="009E4232"/>
    <w:rsid w:val="009E4299"/>
    <w:rsid w:val="009E488C"/>
    <w:rsid w:val="009E4979"/>
    <w:rsid w:val="009E5E1A"/>
    <w:rsid w:val="009E6CD5"/>
    <w:rsid w:val="009E6FEF"/>
    <w:rsid w:val="009E7CE0"/>
    <w:rsid w:val="009E7FE1"/>
    <w:rsid w:val="009F0EE1"/>
    <w:rsid w:val="009F1420"/>
    <w:rsid w:val="009F1D0F"/>
    <w:rsid w:val="009F5A43"/>
    <w:rsid w:val="009F7834"/>
    <w:rsid w:val="009F7C71"/>
    <w:rsid w:val="009F7E8E"/>
    <w:rsid w:val="00A0035D"/>
    <w:rsid w:val="00A01582"/>
    <w:rsid w:val="00A01C5C"/>
    <w:rsid w:val="00A01F65"/>
    <w:rsid w:val="00A02620"/>
    <w:rsid w:val="00A04D24"/>
    <w:rsid w:val="00A04FD5"/>
    <w:rsid w:val="00A051B2"/>
    <w:rsid w:val="00A0624D"/>
    <w:rsid w:val="00A069AC"/>
    <w:rsid w:val="00A06DE4"/>
    <w:rsid w:val="00A07DEE"/>
    <w:rsid w:val="00A100D0"/>
    <w:rsid w:val="00A1092F"/>
    <w:rsid w:val="00A112E8"/>
    <w:rsid w:val="00A137DA"/>
    <w:rsid w:val="00A13EB3"/>
    <w:rsid w:val="00A1433B"/>
    <w:rsid w:val="00A159FC"/>
    <w:rsid w:val="00A15B71"/>
    <w:rsid w:val="00A17FCA"/>
    <w:rsid w:val="00A20748"/>
    <w:rsid w:val="00A21F23"/>
    <w:rsid w:val="00A2528D"/>
    <w:rsid w:val="00A25780"/>
    <w:rsid w:val="00A25C2D"/>
    <w:rsid w:val="00A26059"/>
    <w:rsid w:val="00A30F5C"/>
    <w:rsid w:val="00A34FE6"/>
    <w:rsid w:val="00A350E5"/>
    <w:rsid w:val="00A355AC"/>
    <w:rsid w:val="00A371F2"/>
    <w:rsid w:val="00A37F44"/>
    <w:rsid w:val="00A406D5"/>
    <w:rsid w:val="00A40AE5"/>
    <w:rsid w:val="00A42D75"/>
    <w:rsid w:val="00A432B1"/>
    <w:rsid w:val="00A43737"/>
    <w:rsid w:val="00A44310"/>
    <w:rsid w:val="00A4526F"/>
    <w:rsid w:val="00A4540D"/>
    <w:rsid w:val="00A45423"/>
    <w:rsid w:val="00A46C7E"/>
    <w:rsid w:val="00A47149"/>
    <w:rsid w:val="00A51D7B"/>
    <w:rsid w:val="00A52820"/>
    <w:rsid w:val="00A52C26"/>
    <w:rsid w:val="00A53234"/>
    <w:rsid w:val="00A53974"/>
    <w:rsid w:val="00A54D36"/>
    <w:rsid w:val="00A54FEE"/>
    <w:rsid w:val="00A55B6B"/>
    <w:rsid w:val="00A573C7"/>
    <w:rsid w:val="00A57994"/>
    <w:rsid w:val="00A600BA"/>
    <w:rsid w:val="00A607B1"/>
    <w:rsid w:val="00A607E1"/>
    <w:rsid w:val="00A6139A"/>
    <w:rsid w:val="00A62B53"/>
    <w:rsid w:val="00A63D22"/>
    <w:rsid w:val="00A63D47"/>
    <w:rsid w:val="00A64560"/>
    <w:rsid w:val="00A645DD"/>
    <w:rsid w:val="00A6493A"/>
    <w:rsid w:val="00A73F7E"/>
    <w:rsid w:val="00A82D9D"/>
    <w:rsid w:val="00A83AC1"/>
    <w:rsid w:val="00A848E6"/>
    <w:rsid w:val="00A85D29"/>
    <w:rsid w:val="00A87FE9"/>
    <w:rsid w:val="00A916F3"/>
    <w:rsid w:val="00A91911"/>
    <w:rsid w:val="00A91C15"/>
    <w:rsid w:val="00A9286B"/>
    <w:rsid w:val="00A93280"/>
    <w:rsid w:val="00A95F65"/>
    <w:rsid w:val="00A96A68"/>
    <w:rsid w:val="00A97377"/>
    <w:rsid w:val="00AA0301"/>
    <w:rsid w:val="00AA0310"/>
    <w:rsid w:val="00AA08A9"/>
    <w:rsid w:val="00AA1CED"/>
    <w:rsid w:val="00AA4696"/>
    <w:rsid w:val="00AA5661"/>
    <w:rsid w:val="00AB2030"/>
    <w:rsid w:val="00AB2242"/>
    <w:rsid w:val="00AB2FB8"/>
    <w:rsid w:val="00AB480F"/>
    <w:rsid w:val="00AB4AE6"/>
    <w:rsid w:val="00AB63EF"/>
    <w:rsid w:val="00AC0BE8"/>
    <w:rsid w:val="00AC0D60"/>
    <w:rsid w:val="00AC0DAF"/>
    <w:rsid w:val="00AC1A5F"/>
    <w:rsid w:val="00AC2329"/>
    <w:rsid w:val="00AC39A5"/>
    <w:rsid w:val="00AC43BB"/>
    <w:rsid w:val="00AC44A9"/>
    <w:rsid w:val="00AC5290"/>
    <w:rsid w:val="00AC608C"/>
    <w:rsid w:val="00AC656F"/>
    <w:rsid w:val="00AC767D"/>
    <w:rsid w:val="00AD19E3"/>
    <w:rsid w:val="00AD1A80"/>
    <w:rsid w:val="00AD445A"/>
    <w:rsid w:val="00AD44DD"/>
    <w:rsid w:val="00AD5864"/>
    <w:rsid w:val="00AD734C"/>
    <w:rsid w:val="00AD77EC"/>
    <w:rsid w:val="00AD78C4"/>
    <w:rsid w:val="00AE1701"/>
    <w:rsid w:val="00AE1C5F"/>
    <w:rsid w:val="00AE3151"/>
    <w:rsid w:val="00AE36C0"/>
    <w:rsid w:val="00AE3940"/>
    <w:rsid w:val="00AE55C8"/>
    <w:rsid w:val="00AE5721"/>
    <w:rsid w:val="00AE6EC1"/>
    <w:rsid w:val="00AE7F2D"/>
    <w:rsid w:val="00AF19D9"/>
    <w:rsid w:val="00AF3ECC"/>
    <w:rsid w:val="00AF4A7C"/>
    <w:rsid w:val="00AF4CB0"/>
    <w:rsid w:val="00AF6230"/>
    <w:rsid w:val="00AF641A"/>
    <w:rsid w:val="00AF6FF1"/>
    <w:rsid w:val="00AF766C"/>
    <w:rsid w:val="00B01737"/>
    <w:rsid w:val="00B01840"/>
    <w:rsid w:val="00B01C14"/>
    <w:rsid w:val="00B035F4"/>
    <w:rsid w:val="00B05365"/>
    <w:rsid w:val="00B05E18"/>
    <w:rsid w:val="00B05F84"/>
    <w:rsid w:val="00B06110"/>
    <w:rsid w:val="00B0650D"/>
    <w:rsid w:val="00B06FDC"/>
    <w:rsid w:val="00B10F72"/>
    <w:rsid w:val="00B11A53"/>
    <w:rsid w:val="00B12E18"/>
    <w:rsid w:val="00B13DB7"/>
    <w:rsid w:val="00B13E18"/>
    <w:rsid w:val="00B14844"/>
    <w:rsid w:val="00B152F0"/>
    <w:rsid w:val="00B15E79"/>
    <w:rsid w:val="00B17A23"/>
    <w:rsid w:val="00B17C8B"/>
    <w:rsid w:val="00B17F85"/>
    <w:rsid w:val="00B218E3"/>
    <w:rsid w:val="00B2215C"/>
    <w:rsid w:val="00B26D30"/>
    <w:rsid w:val="00B30510"/>
    <w:rsid w:val="00B3068F"/>
    <w:rsid w:val="00B30826"/>
    <w:rsid w:val="00B30D2E"/>
    <w:rsid w:val="00B31F11"/>
    <w:rsid w:val="00B32BEC"/>
    <w:rsid w:val="00B33C82"/>
    <w:rsid w:val="00B3400E"/>
    <w:rsid w:val="00B4032D"/>
    <w:rsid w:val="00B412AE"/>
    <w:rsid w:val="00B413BA"/>
    <w:rsid w:val="00B41E64"/>
    <w:rsid w:val="00B430DD"/>
    <w:rsid w:val="00B43214"/>
    <w:rsid w:val="00B4349F"/>
    <w:rsid w:val="00B435C1"/>
    <w:rsid w:val="00B4727F"/>
    <w:rsid w:val="00B47BDD"/>
    <w:rsid w:val="00B527F1"/>
    <w:rsid w:val="00B53654"/>
    <w:rsid w:val="00B53CF1"/>
    <w:rsid w:val="00B56B34"/>
    <w:rsid w:val="00B56C52"/>
    <w:rsid w:val="00B56D98"/>
    <w:rsid w:val="00B60553"/>
    <w:rsid w:val="00B6075D"/>
    <w:rsid w:val="00B60B3F"/>
    <w:rsid w:val="00B61AE1"/>
    <w:rsid w:val="00B63B2D"/>
    <w:rsid w:val="00B63DA8"/>
    <w:rsid w:val="00B673ED"/>
    <w:rsid w:val="00B67C08"/>
    <w:rsid w:val="00B67D71"/>
    <w:rsid w:val="00B72A09"/>
    <w:rsid w:val="00B72A8A"/>
    <w:rsid w:val="00B72CBB"/>
    <w:rsid w:val="00B73387"/>
    <w:rsid w:val="00B74018"/>
    <w:rsid w:val="00B755A8"/>
    <w:rsid w:val="00B75EF7"/>
    <w:rsid w:val="00B80022"/>
    <w:rsid w:val="00B817E7"/>
    <w:rsid w:val="00B824CE"/>
    <w:rsid w:val="00B82614"/>
    <w:rsid w:val="00B83EC6"/>
    <w:rsid w:val="00B84133"/>
    <w:rsid w:val="00B84F5B"/>
    <w:rsid w:val="00B86DF8"/>
    <w:rsid w:val="00B87193"/>
    <w:rsid w:val="00B87D45"/>
    <w:rsid w:val="00B91A3A"/>
    <w:rsid w:val="00B92143"/>
    <w:rsid w:val="00B9228A"/>
    <w:rsid w:val="00B923A0"/>
    <w:rsid w:val="00B9292B"/>
    <w:rsid w:val="00B92C60"/>
    <w:rsid w:val="00B93978"/>
    <w:rsid w:val="00B9463B"/>
    <w:rsid w:val="00B96FA8"/>
    <w:rsid w:val="00B9781E"/>
    <w:rsid w:val="00B97917"/>
    <w:rsid w:val="00BA2237"/>
    <w:rsid w:val="00BA3612"/>
    <w:rsid w:val="00BA3A67"/>
    <w:rsid w:val="00BA5803"/>
    <w:rsid w:val="00BA60AD"/>
    <w:rsid w:val="00BA6E58"/>
    <w:rsid w:val="00BB1E54"/>
    <w:rsid w:val="00BB2C4F"/>
    <w:rsid w:val="00BB3BC7"/>
    <w:rsid w:val="00BB40D6"/>
    <w:rsid w:val="00BB41EE"/>
    <w:rsid w:val="00BB78FF"/>
    <w:rsid w:val="00BC019C"/>
    <w:rsid w:val="00BC038B"/>
    <w:rsid w:val="00BC0A78"/>
    <w:rsid w:val="00BC0B0B"/>
    <w:rsid w:val="00BC16E6"/>
    <w:rsid w:val="00BC2BE8"/>
    <w:rsid w:val="00BC2D0F"/>
    <w:rsid w:val="00BC3451"/>
    <w:rsid w:val="00BC3B8F"/>
    <w:rsid w:val="00BC5735"/>
    <w:rsid w:val="00BC5BB9"/>
    <w:rsid w:val="00BC60BA"/>
    <w:rsid w:val="00BC60DC"/>
    <w:rsid w:val="00BD02DE"/>
    <w:rsid w:val="00BD02EC"/>
    <w:rsid w:val="00BD1055"/>
    <w:rsid w:val="00BD2FFD"/>
    <w:rsid w:val="00BD337C"/>
    <w:rsid w:val="00BD3CC8"/>
    <w:rsid w:val="00BD4A28"/>
    <w:rsid w:val="00BD4AE1"/>
    <w:rsid w:val="00BD4BE0"/>
    <w:rsid w:val="00BD63DD"/>
    <w:rsid w:val="00BD6544"/>
    <w:rsid w:val="00BD6F75"/>
    <w:rsid w:val="00BD7E20"/>
    <w:rsid w:val="00BE10E5"/>
    <w:rsid w:val="00BE31F9"/>
    <w:rsid w:val="00BE4634"/>
    <w:rsid w:val="00BE51F1"/>
    <w:rsid w:val="00BE5816"/>
    <w:rsid w:val="00BE679C"/>
    <w:rsid w:val="00BE6D7D"/>
    <w:rsid w:val="00BF076A"/>
    <w:rsid w:val="00BF14C4"/>
    <w:rsid w:val="00BF3EF1"/>
    <w:rsid w:val="00BF41CB"/>
    <w:rsid w:val="00BF49E1"/>
    <w:rsid w:val="00BF5E84"/>
    <w:rsid w:val="00BF63DC"/>
    <w:rsid w:val="00BF64A9"/>
    <w:rsid w:val="00BF6EC8"/>
    <w:rsid w:val="00BF6FD9"/>
    <w:rsid w:val="00C006A3"/>
    <w:rsid w:val="00C00DDE"/>
    <w:rsid w:val="00C01370"/>
    <w:rsid w:val="00C02B9F"/>
    <w:rsid w:val="00C0545C"/>
    <w:rsid w:val="00C05EE4"/>
    <w:rsid w:val="00C077FC"/>
    <w:rsid w:val="00C10394"/>
    <w:rsid w:val="00C11112"/>
    <w:rsid w:val="00C115C6"/>
    <w:rsid w:val="00C12732"/>
    <w:rsid w:val="00C12F9B"/>
    <w:rsid w:val="00C13FD1"/>
    <w:rsid w:val="00C14B3D"/>
    <w:rsid w:val="00C14F5D"/>
    <w:rsid w:val="00C15E55"/>
    <w:rsid w:val="00C20757"/>
    <w:rsid w:val="00C20E78"/>
    <w:rsid w:val="00C21856"/>
    <w:rsid w:val="00C21D08"/>
    <w:rsid w:val="00C21EAD"/>
    <w:rsid w:val="00C21FB1"/>
    <w:rsid w:val="00C2205A"/>
    <w:rsid w:val="00C24312"/>
    <w:rsid w:val="00C26229"/>
    <w:rsid w:val="00C27255"/>
    <w:rsid w:val="00C272C8"/>
    <w:rsid w:val="00C32876"/>
    <w:rsid w:val="00C32A7B"/>
    <w:rsid w:val="00C3437A"/>
    <w:rsid w:val="00C35740"/>
    <w:rsid w:val="00C35A3C"/>
    <w:rsid w:val="00C3680E"/>
    <w:rsid w:val="00C37E44"/>
    <w:rsid w:val="00C41023"/>
    <w:rsid w:val="00C4267E"/>
    <w:rsid w:val="00C42A13"/>
    <w:rsid w:val="00C44463"/>
    <w:rsid w:val="00C448D0"/>
    <w:rsid w:val="00C45C60"/>
    <w:rsid w:val="00C465BA"/>
    <w:rsid w:val="00C46D92"/>
    <w:rsid w:val="00C46EA7"/>
    <w:rsid w:val="00C46F01"/>
    <w:rsid w:val="00C4739D"/>
    <w:rsid w:val="00C50189"/>
    <w:rsid w:val="00C51E85"/>
    <w:rsid w:val="00C542BF"/>
    <w:rsid w:val="00C560CA"/>
    <w:rsid w:val="00C61718"/>
    <w:rsid w:val="00C6209F"/>
    <w:rsid w:val="00C6386A"/>
    <w:rsid w:val="00C650E1"/>
    <w:rsid w:val="00C6615D"/>
    <w:rsid w:val="00C66D5D"/>
    <w:rsid w:val="00C67126"/>
    <w:rsid w:val="00C674FB"/>
    <w:rsid w:val="00C70127"/>
    <w:rsid w:val="00C70172"/>
    <w:rsid w:val="00C708AE"/>
    <w:rsid w:val="00C71158"/>
    <w:rsid w:val="00C717B9"/>
    <w:rsid w:val="00C72E10"/>
    <w:rsid w:val="00C7336D"/>
    <w:rsid w:val="00C75155"/>
    <w:rsid w:val="00C761D0"/>
    <w:rsid w:val="00C7626B"/>
    <w:rsid w:val="00C76747"/>
    <w:rsid w:val="00C7677C"/>
    <w:rsid w:val="00C768F0"/>
    <w:rsid w:val="00C779D3"/>
    <w:rsid w:val="00C77A51"/>
    <w:rsid w:val="00C8074A"/>
    <w:rsid w:val="00C80A74"/>
    <w:rsid w:val="00C80D5E"/>
    <w:rsid w:val="00C817C0"/>
    <w:rsid w:val="00C82730"/>
    <w:rsid w:val="00C82A13"/>
    <w:rsid w:val="00C83C7E"/>
    <w:rsid w:val="00C85A77"/>
    <w:rsid w:val="00C87055"/>
    <w:rsid w:val="00C879B7"/>
    <w:rsid w:val="00C87B21"/>
    <w:rsid w:val="00C87BC9"/>
    <w:rsid w:val="00C90F1A"/>
    <w:rsid w:val="00C93F3A"/>
    <w:rsid w:val="00C93FAE"/>
    <w:rsid w:val="00C94E4D"/>
    <w:rsid w:val="00C95658"/>
    <w:rsid w:val="00CA0447"/>
    <w:rsid w:val="00CA0AC2"/>
    <w:rsid w:val="00CA1E52"/>
    <w:rsid w:val="00CA2FC0"/>
    <w:rsid w:val="00CA52C3"/>
    <w:rsid w:val="00CA5B1C"/>
    <w:rsid w:val="00CA6590"/>
    <w:rsid w:val="00CA66CA"/>
    <w:rsid w:val="00CB4C7C"/>
    <w:rsid w:val="00CB4F4C"/>
    <w:rsid w:val="00CB5062"/>
    <w:rsid w:val="00CB5BB1"/>
    <w:rsid w:val="00CB6512"/>
    <w:rsid w:val="00CB6D31"/>
    <w:rsid w:val="00CC0603"/>
    <w:rsid w:val="00CC0B20"/>
    <w:rsid w:val="00CC1A90"/>
    <w:rsid w:val="00CC3221"/>
    <w:rsid w:val="00CC3573"/>
    <w:rsid w:val="00CC505C"/>
    <w:rsid w:val="00CC5B86"/>
    <w:rsid w:val="00CC7874"/>
    <w:rsid w:val="00CC79FB"/>
    <w:rsid w:val="00CC7D0D"/>
    <w:rsid w:val="00CD20CC"/>
    <w:rsid w:val="00CD2344"/>
    <w:rsid w:val="00CD244B"/>
    <w:rsid w:val="00CD3184"/>
    <w:rsid w:val="00CD3C27"/>
    <w:rsid w:val="00CD4483"/>
    <w:rsid w:val="00CD62C7"/>
    <w:rsid w:val="00CD646C"/>
    <w:rsid w:val="00CD7BBA"/>
    <w:rsid w:val="00CE0566"/>
    <w:rsid w:val="00CE1E73"/>
    <w:rsid w:val="00CE2AB7"/>
    <w:rsid w:val="00CE2F34"/>
    <w:rsid w:val="00CE3404"/>
    <w:rsid w:val="00CE5422"/>
    <w:rsid w:val="00CE59D9"/>
    <w:rsid w:val="00CE5C14"/>
    <w:rsid w:val="00CE6B69"/>
    <w:rsid w:val="00CE7321"/>
    <w:rsid w:val="00CE77B2"/>
    <w:rsid w:val="00CF0FA5"/>
    <w:rsid w:val="00CF2012"/>
    <w:rsid w:val="00CF202B"/>
    <w:rsid w:val="00CF2DE1"/>
    <w:rsid w:val="00CF354B"/>
    <w:rsid w:val="00CF3856"/>
    <w:rsid w:val="00CF3B9C"/>
    <w:rsid w:val="00CF416B"/>
    <w:rsid w:val="00CF5241"/>
    <w:rsid w:val="00CF5350"/>
    <w:rsid w:val="00CF6688"/>
    <w:rsid w:val="00CF7BD0"/>
    <w:rsid w:val="00CF7E6E"/>
    <w:rsid w:val="00D01AD4"/>
    <w:rsid w:val="00D02478"/>
    <w:rsid w:val="00D029D6"/>
    <w:rsid w:val="00D02B42"/>
    <w:rsid w:val="00D03018"/>
    <w:rsid w:val="00D039D0"/>
    <w:rsid w:val="00D03DDB"/>
    <w:rsid w:val="00D041D1"/>
    <w:rsid w:val="00D046E3"/>
    <w:rsid w:val="00D04D78"/>
    <w:rsid w:val="00D06911"/>
    <w:rsid w:val="00D07381"/>
    <w:rsid w:val="00D0750B"/>
    <w:rsid w:val="00D07749"/>
    <w:rsid w:val="00D0783F"/>
    <w:rsid w:val="00D111AC"/>
    <w:rsid w:val="00D12B4F"/>
    <w:rsid w:val="00D131AF"/>
    <w:rsid w:val="00D13446"/>
    <w:rsid w:val="00D140ED"/>
    <w:rsid w:val="00D14D48"/>
    <w:rsid w:val="00D158F8"/>
    <w:rsid w:val="00D1712C"/>
    <w:rsid w:val="00D17485"/>
    <w:rsid w:val="00D2068B"/>
    <w:rsid w:val="00D21ACC"/>
    <w:rsid w:val="00D21E01"/>
    <w:rsid w:val="00D227B5"/>
    <w:rsid w:val="00D23395"/>
    <w:rsid w:val="00D24711"/>
    <w:rsid w:val="00D262B0"/>
    <w:rsid w:val="00D27112"/>
    <w:rsid w:val="00D279CC"/>
    <w:rsid w:val="00D30665"/>
    <w:rsid w:val="00D30B55"/>
    <w:rsid w:val="00D30E92"/>
    <w:rsid w:val="00D32E1E"/>
    <w:rsid w:val="00D33712"/>
    <w:rsid w:val="00D34598"/>
    <w:rsid w:val="00D34AFF"/>
    <w:rsid w:val="00D358C5"/>
    <w:rsid w:val="00D35917"/>
    <w:rsid w:val="00D372A8"/>
    <w:rsid w:val="00D434A3"/>
    <w:rsid w:val="00D43D9A"/>
    <w:rsid w:val="00D43DC9"/>
    <w:rsid w:val="00D4764F"/>
    <w:rsid w:val="00D52DA0"/>
    <w:rsid w:val="00D54342"/>
    <w:rsid w:val="00D5680A"/>
    <w:rsid w:val="00D572A7"/>
    <w:rsid w:val="00D60A7B"/>
    <w:rsid w:val="00D61AE6"/>
    <w:rsid w:val="00D620A5"/>
    <w:rsid w:val="00D643CC"/>
    <w:rsid w:val="00D67E5C"/>
    <w:rsid w:val="00D71688"/>
    <w:rsid w:val="00D724EA"/>
    <w:rsid w:val="00D72A7B"/>
    <w:rsid w:val="00D72C1E"/>
    <w:rsid w:val="00D741DB"/>
    <w:rsid w:val="00D74C21"/>
    <w:rsid w:val="00D75A43"/>
    <w:rsid w:val="00D76BFD"/>
    <w:rsid w:val="00D819FC"/>
    <w:rsid w:val="00D83017"/>
    <w:rsid w:val="00D84140"/>
    <w:rsid w:val="00D87791"/>
    <w:rsid w:val="00D87BE6"/>
    <w:rsid w:val="00D930AE"/>
    <w:rsid w:val="00D93BB8"/>
    <w:rsid w:val="00D9639D"/>
    <w:rsid w:val="00D97F98"/>
    <w:rsid w:val="00DA04DD"/>
    <w:rsid w:val="00DA0802"/>
    <w:rsid w:val="00DA2121"/>
    <w:rsid w:val="00DA383C"/>
    <w:rsid w:val="00DA4053"/>
    <w:rsid w:val="00DA5706"/>
    <w:rsid w:val="00DB05C5"/>
    <w:rsid w:val="00DB0651"/>
    <w:rsid w:val="00DB17CE"/>
    <w:rsid w:val="00DB17E0"/>
    <w:rsid w:val="00DB24E3"/>
    <w:rsid w:val="00DB2E13"/>
    <w:rsid w:val="00DB3066"/>
    <w:rsid w:val="00DB31B3"/>
    <w:rsid w:val="00DB4DEA"/>
    <w:rsid w:val="00DB64C4"/>
    <w:rsid w:val="00DB652E"/>
    <w:rsid w:val="00DB67EB"/>
    <w:rsid w:val="00DB6A3B"/>
    <w:rsid w:val="00DC1384"/>
    <w:rsid w:val="00DC1AF8"/>
    <w:rsid w:val="00DC2CE6"/>
    <w:rsid w:val="00DC4C33"/>
    <w:rsid w:val="00DC6003"/>
    <w:rsid w:val="00DC736D"/>
    <w:rsid w:val="00DC758F"/>
    <w:rsid w:val="00DD11B1"/>
    <w:rsid w:val="00DD3107"/>
    <w:rsid w:val="00DD3742"/>
    <w:rsid w:val="00DD395F"/>
    <w:rsid w:val="00DD46F0"/>
    <w:rsid w:val="00DD6222"/>
    <w:rsid w:val="00DD69D8"/>
    <w:rsid w:val="00DD6A2B"/>
    <w:rsid w:val="00DD6FE5"/>
    <w:rsid w:val="00DE0CC7"/>
    <w:rsid w:val="00DE1A56"/>
    <w:rsid w:val="00DE1B2E"/>
    <w:rsid w:val="00DE239E"/>
    <w:rsid w:val="00DE2ABE"/>
    <w:rsid w:val="00DE571B"/>
    <w:rsid w:val="00DE5C02"/>
    <w:rsid w:val="00DE6441"/>
    <w:rsid w:val="00DE6D31"/>
    <w:rsid w:val="00DF0C58"/>
    <w:rsid w:val="00DF0D19"/>
    <w:rsid w:val="00DF0EAF"/>
    <w:rsid w:val="00DF2D54"/>
    <w:rsid w:val="00DF371A"/>
    <w:rsid w:val="00DF4B74"/>
    <w:rsid w:val="00DF52F6"/>
    <w:rsid w:val="00DF54D5"/>
    <w:rsid w:val="00DF76B6"/>
    <w:rsid w:val="00DF7885"/>
    <w:rsid w:val="00DF7F9B"/>
    <w:rsid w:val="00E00C52"/>
    <w:rsid w:val="00E03214"/>
    <w:rsid w:val="00E0495A"/>
    <w:rsid w:val="00E050FF"/>
    <w:rsid w:val="00E10347"/>
    <w:rsid w:val="00E104DB"/>
    <w:rsid w:val="00E105BF"/>
    <w:rsid w:val="00E107B9"/>
    <w:rsid w:val="00E1134B"/>
    <w:rsid w:val="00E155EF"/>
    <w:rsid w:val="00E17AE7"/>
    <w:rsid w:val="00E202E6"/>
    <w:rsid w:val="00E20CBA"/>
    <w:rsid w:val="00E21814"/>
    <w:rsid w:val="00E21CC6"/>
    <w:rsid w:val="00E2206C"/>
    <w:rsid w:val="00E22F3D"/>
    <w:rsid w:val="00E264CE"/>
    <w:rsid w:val="00E26523"/>
    <w:rsid w:val="00E30213"/>
    <w:rsid w:val="00E30F84"/>
    <w:rsid w:val="00E3162A"/>
    <w:rsid w:val="00E32457"/>
    <w:rsid w:val="00E3292E"/>
    <w:rsid w:val="00E32E87"/>
    <w:rsid w:val="00E332A9"/>
    <w:rsid w:val="00E34669"/>
    <w:rsid w:val="00E346D4"/>
    <w:rsid w:val="00E3510C"/>
    <w:rsid w:val="00E353F0"/>
    <w:rsid w:val="00E35497"/>
    <w:rsid w:val="00E36D65"/>
    <w:rsid w:val="00E3789A"/>
    <w:rsid w:val="00E42517"/>
    <w:rsid w:val="00E44A0F"/>
    <w:rsid w:val="00E44A56"/>
    <w:rsid w:val="00E44D00"/>
    <w:rsid w:val="00E44D90"/>
    <w:rsid w:val="00E45561"/>
    <w:rsid w:val="00E455EA"/>
    <w:rsid w:val="00E45D3C"/>
    <w:rsid w:val="00E45DCA"/>
    <w:rsid w:val="00E46DEE"/>
    <w:rsid w:val="00E46F3E"/>
    <w:rsid w:val="00E50A2A"/>
    <w:rsid w:val="00E50C61"/>
    <w:rsid w:val="00E50D27"/>
    <w:rsid w:val="00E51C81"/>
    <w:rsid w:val="00E5283B"/>
    <w:rsid w:val="00E529FC"/>
    <w:rsid w:val="00E53C8B"/>
    <w:rsid w:val="00E548EB"/>
    <w:rsid w:val="00E56CC1"/>
    <w:rsid w:val="00E574FA"/>
    <w:rsid w:val="00E57603"/>
    <w:rsid w:val="00E60773"/>
    <w:rsid w:val="00E60DB3"/>
    <w:rsid w:val="00E62359"/>
    <w:rsid w:val="00E62656"/>
    <w:rsid w:val="00E62AB3"/>
    <w:rsid w:val="00E650AA"/>
    <w:rsid w:val="00E65D92"/>
    <w:rsid w:val="00E70E34"/>
    <w:rsid w:val="00E72A4D"/>
    <w:rsid w:val="00E7400B"/>
    <w:rsid w:val="00E74236"/>
    <w:rsid w:val="00E747ED"/>
    <w:rsid w:val="00E74EA3"/>
    <w:rsid w:val="00E77FDF"/>
    <w:rsid w:val="00E83C84"/>
    <w:rsid w:val="00E84726"/>
    <w:rsid w:val="00E85453"/>
    <w:rsid w:val="00E8552E"/>
    <w:rsid w:val="00E86355"/>
    <w:rsid w:val="00E86844"/>
    <w:rsid w:val="00E908C8"/>
    <w:rsid w:val="00E9120D"/>
    <w:rsid w:val="00E91FB6"/>
    <w:rsid w:val="00E92532"/>
    <w:rsid w:val="00E9267E"/>
    <w:rsid w:val="00E941F7"/>
    <w:rsid w:val="00E942A0"/>
    <w:rsid w:val="00E95063"/>
    <w:rsid w:val="00E95B50"/>
    <w:rsid w:val="00EA0328"/>
    <w:rsid w:val="00EA1D16"/>
    <w:rsid w:val="00EA2AFC"/>
    <w:rsid w:val="00EA3081"/>
    <w:rsid w:val="00EA4BAC"/>
    <w:rsid w:val="00EA510C"/>
    <w:rsid w:val="00EA52EC"/>
    <w:rsid w:val="00EA559C"/>
    <w:rsid w:val="00EA6136"/>
    <w:rsid w:val="00EA677F"/>
    <w:rsid w:val="00EA7463"/>
    <w:rsid w:val="00EA7A97"/>
    <w:rsid w:val="00EB0B10"/>
    <w:rsid w:val="00EB1644"/>
    <w:rsid w:val="00EB2795"/>
    <w:rsid w:val="00EB2955"/>
    <w:rsid w:val="00EB29E7"/>
    <w:rsid w:val="00EB2F85"/>
    <w:rsid w:val="00EB39AA"/>
    <w:rsid w:val="00EB4C19"/>
    <w:rsid w:val="00EB6FD1"/>
    <w:rsid w:val="00EC05C6"/>
    <w:rsid w:val="00EC0F0F"/>
    <w:rsid w:val="00EC207D"/>
    <w:rsid w:val="00EC2DEB"/>
    <w:rsid w:val="00EC3594"/>
    <w:rsid w:val="00EC35A5"/>
    <w:rsid w:val="00EC4387"/>
    <w:rsid w:val="00EC4557"/>
    <w:rsid w:val="00EC61DD"/>
    <w:rsid w:val="00EC6B4F"/>
    <w:rsid w:val="00EC7084"/>
    <w:rsid w:val="00EC74EF"/>
    <w:rsid w:val="00EC7F8E"/>
    <w:rsid w:val="00ED09B7"/>
    <w:rsid w:val="00ED1BD7"/>
    <w:rsid w:val="00ED2B27"/>
    <w:rsid w:val="00ED49E3"/>
    <w:rsid w:val="00ED53FE"/>
    <w:rsid w:val="00ED7509"/>
    <w:rsid w:val="00EE02E2"/>
    <w:rsid w:val="00EE05D2"/>
    <w:rsid w:val="00EE2BE1"/>
    <w:rsid w:val="00EE3CFB"/>
    <w:rsid w:val="00EE4D49"/>
    <w:rsid w:val="00EE515F"/>
    <w:rsid w:val="00EE6507"/>
    <w:rsid w:val="00EE670B"/>
    <w:rsid w:val="00EE6887"/>
    <w:rsid w:val="00EE6ACC"/>
    <w:rsid w:val="00EE7073"/>
    <w:rsid w:val="00EE76C5"/>
    <w:rsid w:val="00EF3FB4"/>
    <w:rsid w:val="00EF47D1"/>
    <w:rsid w:val="00EF5753"/>
    <w:rsid w:val="00EF607E"/>
    <w:rsid w:val="00EF6958"/>
    <w:rsid w:val="00EF79B5"/>
    <w:rsid w:val="00F004C2"/>
    <w:rsid w:val="00F01368"/>
    <w:rsid w:val="00F013C2"/>
    <w:rsid w:val="00F02956"/>
    <w:rsid w:val="00F03408"/>
    <w:rsid w:val="00F064CB"/>
    <w:rsid w:val="00F07297"/>
    <w:rsid w:val="00F07ED6"/>
    <w:rsid w:val="00F12B30"/>
    <w:rsid w:val="00F12FCD"/>
    <w:rsid w:val="00F13213"/>
    <w:rsid w:val="00F16466"/>
    <w:rsid w:val="00F17087"/>
    <w:rsid w:val="00F170E0"/>
    <w:rsid w:val="00F17393"/>
    <w:rsid w:val="00F177BB"/>
    <w:rsid w:val="00F177C3"/>
    <w:rsid w:val="00F21107"/>
    <w:rsid w:val="00F216C4"/>
    <w:rsid w:val="00F25B2B"/>
    <w:rsid w:val="00F26035"/>
    <w:rsid w:val="00F26535"/>
    <w:rsid w:val="00F27A00"/>
    <w:rsid w:val="00F31712"/>
    <w:rsid w:val="00F31C1E"/>
    <w:rsid w:val="00F34545"/>
    <w:rsid w:val="00F3627A"/>
    <w:rsid w:val="00F37295"/>
    <w:rsid w:val="00F37BD1"/>
    <w:rsid w:val="00F40905"/>
    <w:rsid w:val="00F412A2"/>
    <w:rsid w:val="00F4255A"/>
    <w:rsid w:val="00F42832"/>
    <w:rsid w:val="00F43068"/>
    <w:rsid w:val="00F4314F"/>
    <w:rsid w:val="00F435D0"/>
    <w:rsid w:val="00F43CDC"/>
    <w:rsid w:val="00F43FAE"/>
    <w:rsid w:val="00F4419F"/>
    <w:rsid w:val="00F45EB4"/>
    <w:rsid w:val="00F46C0B"/>
    <w:rsid w:val="00F47C68"/>
    <w:rsid w:val="00F5093C"/>
    <w:rsid w:val="00F50A55"/>
    <w:rsid w:val="00F518B3"/>
    <w:rsid w:val="00F5199F"/>
    <w:rsid w:val="00F51BCE"/>
    <w:rsid w:val="00F51D50"/>
    <w:rsid w:val="00F53A58"/>
    <w:rsid w:val="00F54235"/>
    <w:rsid w:val="00F550FF"/>
    <w:rsid w:val="00F55AD5"/>
    <w:rsid w:val="00F574D8"/>
    <w:rsid w:val="00F6070E"/>
    <w:rsid w:val="00F60CAE"/>
    <w:rsid w:val="00F636D6"/>
    <w:rsid w:val="00F63713"/>
    <w:rsid w:val="00F6483F"/>
    <w:rsid w:val="00F64BC0"/>
    <w:rsid w:val="00F666E6"/>
    <w:rsid w:val="00F66F1C"/>
    <w:rsid w:val="00F6790F"/>
    <w:rsid w:val="00F71B9B"/>
    <w:rsid w:val="00F7250B"/>
    <w:rsid w:val="00F72CA1"/>
    <w:rsid w:val="00F73BC6"/>
    <w:rsid w:val="00F8268C"/>
    <w:rsid w:val="00F85C88"/>
    <w:rsid w:val="00F86451"/>
    <w:rsid w:val="00F86D30"/>
    <w:rsid w:val="00F86EEF"/>
    <w:rsid w:val="00F875E3"/>
    <w:rsid w:val="00F911D6"/>
    <w:rsid w:val="00F91431"/>
    <w:rsid w:val="00F92A4E"/>
    <w:rsid w:val="00F9413A"/>
    <w:rsid w:val="00F965E4"/>
    <w:rsid w:val="00F97166"/>
    <w:rsid w:val="00F97D95"/>
    <w:rsid w:val="00FA0CAE"/>
    <w:rsid w:val="00FA0E98"/>
    <w:rsid w:val="00FA15E1"/>
    <w:rsid w:val="00FA2A7C"/>
    <w:rsid w:val="00FA2BF5"/>
    <w:rsid w:val="00FA2D08"/>
    <w:rsid w:val="00FA2DA2"/>
    <w:rsid w:val="00FA2DAE"/>
    <w:rsid w:val="00FA3BA2"/>
    <w:rsid w:val="00FA7B28"/>
    <w:rsid w:val="00FB13C2"/>
    <w:rsid w:val="00FB25EC"/>
    <w:rsid w:val="00FB3179"/>
    <w:rsid w:val="00FB4155"/>
    <w:rsid w:val="00FB41A9"/>
    <w:rsid w:val="00FB6110"/>
    <w:rsid w:val="00FB6BEB"/>
    <w:rsid w:val="00FB6CFF"/>
    <w:rsid w:val="00FB6D4E"/>
    <w:rsid w:val="00FC0F19"/>
    <w:rsid w:val="00FC1210"/>
    <w:rsid w:val="00FC1E79"/>
    <w:rsid w:val="00FC222A"/>
    <w:rsid w:val="00FC29E3"/>
    <w:rsid w:val="00FC2B6B"/>
    <w:rsid w:val="00FC2E1D"/>
    <w:rsid w:val="00FC34B4"/>
    <w:rsid w:val="00FC3F61"/>
    <w:rsid w:val="00FC4438"/>
    <w:rsid w:val="00FC55F2"/>
    <w:rsid w:val="00FC59DB"/>
    <w:rsid w:val="00FC6101"/>
    <w:rsid w:val="00FD08D8"/>
    <w:rsid w:val="00FD0D8B"/>
    <w:rsid w:val="00FD2003"/>
    <w:rsid w:val="00FD31B0"/>
    <w:rsid w:val="00FD35EF"/>
    <w:rsid w:val="00FD381D"/>
    <w:rsid w:val="00FD3A27"/>
    <w:rsid w:val="00FD4341"/>
    <w:rsid w:val="00FD4DD0"/>
    <w:rsid w:val="00FD55F2"/>
    <w:rsid w:val="00FD5C54"/>
    <w:rsid w:val="00FD69C7"/>
    <w:rsid w:val="00FD7215"/>
    <w:rsid w:val="00FE06E0"/>
    <w:rsid w:val="00FE0C32"/>
    <w:rsid w:val="00FE17D2"/>
    <w:rsid w:val="00FE18C1"/>
    <w:rsid w:val="00FE19D6"/>
    <w:rsid w:val="00FE2AA0"/>
    <w:rsid w:val="00FE2BF6"/>
    <w:rsid w:val="00FE4B1E"/>
    <w:rsid w:val="00FE587C"/>
    <w:rsid w:val="00FE7E42"/>
    <w:rsid w:val="00FF01C7"/>
    <w:rsid w:val="00FF0C1B"/>
    <w:rsid w:val="00FF1D28"/>
    <w:rsid w:val="00FF2890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580B4"/>
  <w15:chartTrackingRefBased/>
  <w15:docId w15:val="{13DC0A7D-7DB3-4A2C-B593-0E206AD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6F1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2C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6F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05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6F1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7562C3"/>
    <w:rPr>
      <w:rFonts w:asciiTheme="majorHAnsi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6E56F1"/>
    <w:rPr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25449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91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3">
    <w:name w:val="Grid Table 7 Colorful Accent 3"/>
    <w:basedOn w:val="a1"/>
    <w:uiPriority w:val="52"/>
    <w:rsid w:val="00EC6B4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1">
    <w:name w:val="Plain Table 4"/>
    <w:basedOn w:val="a1"/>
    <w:uiPriority w:val="44"/>
    <w:rsid w:val="00C42A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List Table 1 Light"/>
    <w:basedOn w:val="a1"/>
    <w:uiPriority w:val="46"/>
    <w:rsid w:val="00364D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5">
    <w:name w:val="Book Title"/>
    <w:basedOn w:val="a0"/>
    <w:uiPriority w:val="33"/>
    <w:qFormat/>
    <w:rsid w:val="008E043B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145B5B"/>
  </w:style>
  <w:style w:type="paragraph" w:styleId="a6">
    <w:name w:val="List Paragraph"/>
    <w:basedOn w:val="a"/>
    <w:uiPriority w:val="34"/>
    <w:qFormat/>
    <w:rsid w:val="00C27255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946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4648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39464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464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9464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94648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94648"/>
    <w:rPr>
      <w:rFonts w:ascii="Microsoft YaHei UI" w:eastAsia="Microsoft YaHei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47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22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2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221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C16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05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BC33-66C8-4BE3-B041-D58DDFF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26</Pages>
  <Words>2551</Words>
  <Characters>14541</Characters>
  <Application>Microsoft Office Word</Application>
  <DocSecurity>0</DocSecurity>
  <Lines>121</Lines>
  <Paragraphs>34</Paragraphs>
  <ScaleCrop>false</ScaleCrop>
  <Company/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Marc Janko</cp:lastModifiedBy>
  <cp:revision>2325</cp:revision>
  <dcterms:created xsi:type="dcterms:W3CDTF">2015-11-23T07:18:00Z</dcterms:created>
  <dcterms:modified xsi:type="dcterms:W3CDTF">2016-06-06T13:55:00Z</dcterms:modified>
</cp:coreProperties>
</file>